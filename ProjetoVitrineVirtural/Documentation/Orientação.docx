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B80C4" w14:textId="7740BE18" w:rsidR="28656934" w:rsidRDefault="28656934">
      <w:r>
        <w:t>Professor Carlão Alberto L</w:t>
      </w:r>
      <w:r w:rsidR="1096CA3F">
        <w:t>ucas</w:t>
      </w:r>
    </w:p>
    <w:p w14:paraId="2D6D2E6E" w14:textId="12D84051" w:rsidR="00E02258" w:rsidRDefault="00E02258"/>
    <w:p w14:paraId="1904DA11" w14:textId="3B7C5F9F" w:rsidR="28656934" w:rsidRDefault="28656934">
      <w:r>
        <w:t xml:space="preserve">Qual projeto vamos desenvolver? </w:t>
      </w:r>
    </w:p>
    <w:p w14:paraId="7CA4408D" w14:textId="486F25A6" w:rsidR="003B72EC" w:rsidRDefault="003B72EC">
      <w:r>
        <w:t>Descrição:</w:t>
      </w:r>
    </w:p>
    <w:p w14:paraId="1DAA0497" w14:textId="531DB743" w:rsidR="72C75605" w:rsidRDefault="28656934">
      <w:pPr>
        <w:rPr>
          <w:b/>
          <w:bCs/>
        </w:rPr>
      </w:pPr>
      <w:r w:rsidRPr="6075E7AA">
        <w:rPr>
          <w:b/>
          <w:bCs/>
        </w:rPr>
        <w:t>App de vitrine virtual</w:t>
      </w:r>
      <w:r w:rsidR="005B7E60" w:rsidRPr="6075E7AA">
        <w:rPr>
          <w:b/>
          <w:bCs/>
        </w:rPr>
        <w:t xml:space="preserve"> de vendas</w:t>
      </w:r>
      <w:r w:rsidR="009F44C0" w:rsidRPr="6075E7AA">
        <w:rPr>
          <w:b/>
          <w:bCs/>
        </w:rPr>
        <w:t xml:space="preserve"> para mercados</w:t>
      </w:r>
      <w:r w:rsidR="008B17FC" w:rsidRPr="6075E7AA">
        <w:rPr>
          <w:b/>
          <w:bCs/>
        </w:rPr>
        <w:t>.</w:t>
      </w:r>
      <w:r w:rsidR="003B72EC" w:rsidRPr="6075E7AA">
        <w:rPr>
          <w:b/>
          <w:bCs/>
        </w:rPr>
        <w:t xml:space="preserve"> </w:t>
      </w:r>
      <w:r w:rsidR="00011325" w:rsidRPr="6075E7AA">
        <w:rPr>
          <w:b/>
          <w:bCs/>
        </w:rPr>
        <w:t>F</w:t>
      </w:r>
      <w:r w:rsidR="003B72EC" w:rsidRPr="6075E7AA">
        <w:rPr>
          <w:b/>
          <w:bCs/>
        </w:rPr>
        <w:t>o</w:t>
      </w:r>
      <w:r w:rsidR="6C689545" w:rsidRPr="6075E7AA">
        <w:rPr>
          <w:b/>
          <w:bCs/>
        </w:rPr>
        <w:t>r</w:t>
      </w:r>
      <w:r w:rsidR="003B72EC" w:rsidRPr="6075E7AA">
        <w:rPr>
          <w:b/>
          <w:bCs/>
        </w:rPr>
        <w:t>necer para os clientes dos mercados uma plataforma onde ele</w:t>
      </w:r>
      <w:r w:rsidR="00011325" w:rsidRPr="6075E7AA">
        <w:rPr>
          <w:b/>
          <w:bCs/>
        </w:rPr>
        <w:t>s</w:t>
      </w:r>
      <w:r w:rsidR="003B72EC" w:rsidRPr="6075E7AA">
        <w:rPr>
          <w:b/>
          <w:bCs/>
        </w:rPr>
        <w:t xml:space="preserve"> possa</w:t>
      </w:r>
      <w:r w:rsidR="00011325" w:rsidRPr="6075E7AA">
        <w:rPr>
          <w:b/>
          <w:bCs/>
        </w:rPr>
        <w:t>m</w:t>
      </w:r>
      <w:r w:rsidR="003B72EC" w:rsidRPr="6075E7AA">
        <w:rPr>
          <w:b/>
          <w:bCs/>
        </w:rPr>
        <w:t xml:space="preserve"> consultar e listar produtos, envi</w:t>
      </w:r>
      <w:r w:rsidR="002C0E17">
        <w:rPr>
          <w:b/>
          <w:bCs/>
        </w:rPr>
        <w:t>ar</w:t>
      </w:r>
      <w:r w:rsidR="003B72EC" w:rsidRPr="6075E7AA">
        <w:rPr>
          <w:b/>
          <w:bCs/>
        </w:rPr>
        <w:t xml:space="preserve"> para o mercado que irá processar o pedido e confirmar o </w:t>
      </w:r>
      <w:r w:rsidR="05B9F16B" w:rsidRPr="6075E7AA">
        <w:rPr>
          <w:b/>
          <w:bCs/>
        </w:rPr>
        <w:t>i</w:t>
      </w:r>
      <w:r w:rsidR="00011325" w:rsidRPr="6075E7AA">
        <w:rPr>
          <w:b/>
          <w:bCs/>
        </w:rPr>
        <w:t>n</w:t>
      </w:r>
      <w:r w:rsidR="7A1436D5" w:rsidRPr="6075E7AA">
        <w:rPr>
          <w:b/>
          <w:bCs/>
        </w:rPr>
        <w:t>í</w:t>
      </w:r>
      <w:r w:rsidR="00011325" w:rsidRPr="6075E7AA">
        <w:rPr>
          <w:b/>
          <w:bCs/>
        </w:rPr>
        <w:t xml:space="preserve">cio de </w:t>
      </w:r>
      <w:r w:rsidR="003B72EC" w:rsidRPr="6075E7AA">
        <w:rPr>
          <w:b/>
          <w:bCs/>
        </w:rPr>
        <w:t>preparo, o cliente poderá solicitar</w:t>
      </w:r>
      <w:r w:rsidR="00011325" w:rsidRPr="6075E7AA">
        <w:rPr>
          <w:b/>
          <w:bCs/>
        </w:rPr>
        <w:t xml:space="preserve"> a compra</w:t>
      </w:r>
      <w:r w:rsidR="003B72EC" w:rsidRPr="6075E7AA">
        <w:rPr>
          <w:b/>
          <w:bCs/>
        </w:rPr>
        <w:t xml:space="preserve"> para retirada</w:t>
      </w:r>
      <w:r w:rsidR="00011325" w:rsidRPr="6075E7AA">
        <w:rPr>
          <w:b/>
          <w:bCs/>
        </w:rPr>
        <w:t xml:space="preserve"> </w:t>
      </w:r>
      <w:r w:rsidR="002C0E17">
        <w:rPr>
          <w:b/>
          <w:bCs/>
        </w:rPr>
        <w:t>ou entrega</w:t>
      </w:r>
      <w:r w:rsidR="003B72EC" w:rsidRPr="6075E7AA">
        <w:rPr>
          <w:b/>
          <w:bCs/>
        </w:rPr>
        <w:t>.</w:t>
      </w:r>
    </w:p>
    <w:p w14:paraId="23DB83A8" w14:textId="77777777" w:rsidR="006A5B34" w:rsidRPr="006A5B34" w:rsidRDefault="006A5B34">
      <w:pPr>
        <w:rPr>
          <w:b/>
          <w:bCs/>
        </w:rPr>
      </w:pPr>
    </w:p>
    <w:p w14:paraId="3E4A1941" w14:textId="57A22D0B" w:rsidR="28656934" w:rsidRDefault="28656934">
      <w:r>
        <w:t>Em qual time, equipe?</w:t>
      </w:r>
    </w:p>
    <w:p w14:paraId="1B4737E9" w14:textId="06E118C5" w:rsidR="28656934" w:rsidRDefault="28656934">
      <w:r>
        <w:t>Grupo 8 – Hugo 3, João Victor, Patrick, Matheus Gomes</w:t>
      </w:r>
    </w:p>
    <w:p w14:paraId="5580258B" w14:textId="77777777" w:rsidR="72C75605" w:rsidRDefault="72C75605"/>
    <w:p w14:paraId="4D727C53" w14:textId="649DE598" w:rsidR="28656934" w:rsidRDefault="28656934" w:rsidP="72C75605">
      <w:pPr>
        <w:rPr>
          <w:b/>
          <w:bCs/>
        </w:rPr>
      </w:pPr>
      <w:r>
        <w:t xml:space="preserve">- </w:t>
      </w:r>
      <w:r w:rsidRPr="72C75605">
        <w:rPr>
          <w:b/>
          <w:bCs/>
        </w:rPr>
        <w:t>DEFINIDO O CLIENTE!!!</w:t>
      </w:r>
    </w:p>
    <w:p w14:paraId="1CA41E3A" w14:textId="21B56DED" w:rsidR="28656934" w:rsidRDefault="28656934" w:rsidP="72C75605">
      <w:pPr>
        <w:ind w:firstLine="708"/>
      </w:pPr>
      <w:r>
        <w:t>Mercados de bairro,  rede de supermercados, atacados;</w:t>
      </w:r>
    </w:p>
    <w:p w14:paraId="5E8D3A29" w14:textId="77777777" w:rsidR="72C75605" w:rsidRDefault="72C75605" w:rsidP="72C75605">
      <w:pPr>
        <w:rPr>
          <w:b/>
          <w:bCs/>
        </w:rPr>
      </w:pPr>
    </w:p>
    <w:p w14:paraId="4CF55BA8" w14:textId="6084EB3A" w:rsidR="28656934" w:rsidRDefault="28656934">
      <w:r w:rsidRPr="72C75605">
        <w:rPr>
          <w:b/>
          <w:bCs/>
        </w:rPr>
        <w:t>Missão, visão e valores (do cliente ou do segmento)</w:t>
      </w:r>
    </w:p>
    <w:p w14:paraId="0072FE48" w14:textId="7A2C1A39" w:rsidR="28656934" w:rsidRDefault="28656934" w:rsidP="72C75605">
      <w:pPr>
        <w:ind w:firstLine="708"/>
      </w:pPr>
      <w:r w:rsidRPr="72C75605">
        <w:rPr>
          <w:b/>
          <w:bCs/>
        </w:rPr>
        <w:t>Missão:</w:t>
      </w:r>
      <w:r>
        <w:t xml:space="preserve"> A missão de uma organização é uma declaração concisa que descreve o propósito fundamental da sua existência. Ela responde à pergunta: Por que a organização existe? A missão geralmente destaca o que a organização faz, para quem e como o faz. É uma declaração que inspira e motiva os funcionários e as partes interessadas a trabalharem em direção a um objetivo comum. </w:t>
      </w:r>
      <w:r w:rsidRPr="72C75605">
        <w:rPr>
          <w:b/>
          <w:bCs/>
        </w:rPr>
        <w:t>Exemplo:</w:t>
      </w:r>
      <w:r>
        <w:t xml:space="preserve"> levar clareza de preços, uma ampla variedade de produtos e mercadorias para uma ampla gama de clientes, com simplicidade e praticidade; </w:t>
      </w:r>
    </w:p>
    <w:p w14:paraId="67468E30" w14:textId="3FD46BED" w:rsidR="28656934" w:rsidRDefault="28656934" w:rsidP="72C75605">
      <w:pPr>
        <w:ind w:firstLine="708"/>
      </w:pPr>
      <w:r w:rsidRPr="6075E7AA">
        <w:rPr>
          <w:b/>
          <w:bCs/>
        </w:rPr>
        <w:t>Visão:</w:t>
      </w:r>
      <w:r>
        <w:t xml:space="preserve"> A visão é uma declaração que descreve o que a organização aspira a alcançar a longo prazo. Ela representa o estado futuro desejado ou a direção em que a organização está se movendo. A visão inspira e orienta as decisões estratégicas da organização e fornece um quadro para o desenvolvimento de metas e objetivos de longo prazo. </w:t>
      </w:r>
      <w:r w:rsidRPr="6075E7AA">
        <w:rPr>
          <w:b/>
          <w:bCs/>
        </w:rPr>
        <w:t>Exemplo:</w:t>
      </w:r>
      <w:r>
        <w:t xml:space="preserve"> expandir nossa franquia continuando o legado de </w:t>
      </w:r>
      <w:r w:rsidR="70D12C87">
        <w:t>c</w:t>
      </w:r>
      <w:r>
        <w:t>lareza nos preços e alta variedade de produtos oferecidos;</w:t>
      </w:r>
    </w:p>
    <w:p w14:paraId="66C3D037" w14:textId="5709128D" w:rsidR="28656934" w:rsidRDefault="28656934" w:rsidP="72C75605">
      <w:pPr>
        <w:ind w:firstLine="708"/>
      </w:pPr>
      <w:r w:rsidRPr="72C75605">
        <w:rPr>
          <w:b/>
          <w:bCs/>
        </w:rPr>
        <w:t>Valores:</w:t>
      </w:r>
      <w:r>
        <w:t xml:space="preserve"> Os valores são os princípios fundamentais que orientam o comportamento e as decisões de uma organização e de seus membros. Eles representam as crenças e princípios pelos quais a organização se compromete a seguir em todas as suas operações e interações. Os valores podem incluir integridade, inovação, respeito, responsabilidade, trabalho em equipe, entre outros. </w:t>
      </w:r>
      <w:r w:rsidRPr="72C75605">
        <w:rPr>
          <w:b/>
          <w:bCs/>
        </w:rPr>
        <w:t>Exemplo:</w:t>
      </w:r>
      <w:r>
        <w:t xml:space="preserve"> Inovação, responsabilidade e trabalho em equipe. </w:t>
      </w:r>
    </w:p>
    <w:p w14:paraId="36CF8373" w14:textId="6572F42F" w:rsidR="28656934" w:rsidRDefault="28656934">
      <w:r>
        <w:t>Nossos valores incluem integridade em todas as nossas ações, respeito pela diversidade e inclusão, e compromisso com a excelência em tudo o que fazemos.</w:t>
      </w:r>
    </w:p>
    <w:p w14:paraId="67ED1BAD" w14:textId="77777777" w:rsidR="72C75605" w:rsidRDefault="72C75605" w:rsidP="72C75605">
      <w:pPr>
        <w:rPr>
          <w:b/>
          <w:bCs/>
        </w:rPr>
      </w:pPr>
    </w:p>
    <w:p w14:paraId="458B34DE" w14:textId="77777777" w:rsidR="00DB490A" w:rsidRDefault="00DB490A" w:rsidP="72C75605">
      <w:pPr>
        <w:rPr>
          <w:b/>
          <w:bCs/>
        </w:rPr>
      </w:pPr>
    </w:p>
    <w:p w14:paraId="0DAB8006" w14:textId="77777777" w:rsidR="00D74E02" w:rsidRDefault="00D74E02" w:rsidP="72C75605">
      <w:pPr>
        <w:rPr>
          <w:b/>
          <w:bCs/>
        </w:rPr>
      </w:pPr>
    </w:p>
    <w:p w14:paraId="48333AEE" w14:textId="5914F0F1" w:rsidR="28656934" w:rsidRDefault="006A5B34" w:rsidP="72C75605">
      <w:pPr>
        <w:rPr>
          <w:b/>
          <w:bCs/>
        </w:rPr>
      </w:pPr>
      <w:r>
        <w:rPr>
          <w:b/>
          <w:bCs/>
        </w:rPr>
        <w:t>Questões problema:</w:t>
      </w:r>
    </w:p>
    <w:p w14:paraId="36C87DA8" w14:textId="79C2F360" w:rsidR="006A5B34" w:rsidRDefault="006A5B34" w:rsidP="72C75605">
      <w:pPr>
        <w:rPr>
          <w:b/>
          <w:bCs/>
        </w:rPr>
      </w:pPr>
      <w:r>
        <w:rPr>
          <w:b/>
          <w:bCs/>
        </w:rPr>
        <w:lastRenderedPageBreak/>
        <w:t>Geral:</w:t>
      </w:r>
    </w:p>
    <w:p w14:paraId="6B7482AA" w14:textId="77777777" w:rsidR="006A5B34" w:rsidRDefault="006A5B34" w:rsidP="006A5B34">
      <w:r>
        <w:t>Viabilidade econômica: envolve máquinas de cartão, equipe destinada a separação e processamento dos produtos e pedidos, dispositivo/máquina para processamento dos pedidos através da nossa plataforma, disponibilidade de motoristas.</w:t>
      </w:r>
    </w:p>
    <w:p w14:paraId="6FC598C2" w14:textId="77777777" w:rsidR="006A5B34" w:rsidRDefault="006A5B34" w:rsidP="006A5B34">
      <w:r>
        <w:t>Inovação: nova modalidade de compras online, destinada aos mercados, supermercados e atacados.</w:t>
      </w:r>
    </w:p>
    <w:p w14:paraId="0A8244FD" w14:textId="77777777" w:rsidR="006A5B34" w:rsidRDefault="006A5B34" w:rsidP="006A5B34">
      <w:r>
        <w:t xml:space="preserve">Onde o produto será utilizado: por meio da web, clientes finais dos mercados, equipe do mercado. </w:t>
      </w:r>
    </w:p>
    <w:p w14:paraId="429D50C9" w14:textId="77777777" w:rsidR="006A5B34" w:rsidRDefault="006A5B34" w:rsidP="006A5B34">
      <w:r>
        <w:t>Impacto na society: para os empresários, mais uma forma de expandir o leque de alcance a vendas; para os clientes finais do mercado, comodismo, praticidade, gerenciamento e economia de tempo e energia.</w:t>
      </w:r>
    </w:p>
    <w:p w14:paraId="283115AC" w14:textId="77777777" w:rsidR="006A5B34" w:rsidRPr="00B742CC" w:rsidRDefault="006A5B34" w:rsidP="006A5B34">
      <w:r>
        <w:t>Web, mobile ou desktop: a plataforma será destinada a ponte de comunicação entre partes interessadas mercado/cliente. Por questões de viabilidade técnica e econômica, será desenvolvido inicialmente app web e mobile, com possibilidade posterior, sujeito de análise, implementação desktop.</w:t>
      </w:r>
    </w:p>
    <w:p w14:paraId="0004BEAA" w14:textId="23C1B34C" w:rsidR="004F1708" w:rsidRDefault="004F1708" w:rsidP="72C75605">
      <w:pPr>
        <w:rPr>
          <w:b/>
          <w:bCs/>
        </w:rPr>
      </w:pPr>
      <w:r>
        <w:rPr>
          <w:b/>
          <w:bCs/>
        </w:rPr>
        <w:t>Para o mercado:</w:t>
      </w:r>
    </w:p>
    <w:p w14:paraId="36E898A0" w14:textId="772F9E62" w:rsidR="00B4602C" w:rsidRPr="00754840" w:rsidRDefault="00B4602C" w:rsidP="00B4602C">
      <w:pPr>
        <w:pStyle w:val="PargrafodaLista"/>
        <w:numPr>
          <w:ilvl w:val="0"/>
          <w:numId w:val="1"/>
        </w:numPr>
        <w:rPr>
          <w:b/>
          <w:bCs/>
        </w:rPr>
      </w:pPr>
      <w:r w:rsidRPr="00754840">
        <w:rPr>
          <w:b/>
          <w:bCs/>
        </w:rPr>
        <w:t>Vocês já possuem uma plataforma online para pedidos de compras? Se sim (Quais são os desafios que vocês enfrentam com o sistema atual de pedidos online?)</w:t>
      </w:r>
    </w:p>
    <w:p w14:paraId="6D8B9B00" w14:textId="0A19F393" w:rsidR="000D6E41" w:rsidRPr="00754840" w:rsidRDefault="000D6E41" w:rsidP="000D6E41">
      <w:pPr>
        <w:pStyle w:val="PargrafodaLista"/>
        <w:numPr>
          <w:ilvl w:val="0"/>
          <w:numId w:val="1"/>
        </w:numPr>
        <w:rPr>
          <w:b/>
          <w:bCs/>
        </w:rPr>
      </w:pPr>
      <w:r w:rsidRPr="00754840">
        <w:rPr>
          <w:b/>
          <w:bCs/>
        </w:rPr>
        <w:t>Quais são suas preocupações em relação à logística e gerenciamento de pedidos ao implementar um aplicativo de compras?</w:t>
      </w:r>
    </w:p>
    <w:p w14:paraId="2B7560C3" w14:textId="01D6DF97" w:rsidR="00C60059" w:rsidRPr="00754840" w:rsidRDefault="00C60059" w:rsidP="003F3972">
      <w:pPr>
        <w:pStyle w:val="PargrafodaLista"/>
        <w:numPr>
          <w:ilvl w:val="0"/>
          <w:numId w:val="1"/>
        </w:numPr>
        <w:rPr>
          <w:b/>
          <w:bCs/>
        </w:rPr>
      </w:pPr>
      <w:r w:rsidRPr="00754840">
        <w:rPr>
          <w:b/>
          <w:bCs/>
        </w:rPr>
        <w:t xml:space="preserve">Como </w:t>
      </w:r>
      <w:r w:rsidR="00B4602C" w:rsidRPr="00754840">
        <w:rPr>
          <w:b/>
          <w:bCs/>
        </w:rPr>
        <w:t>a equipe de estratégia atualiza os preços e produtos que estão disponíveis no seu sistema de caixa</w:t>
      </w:r>
      <w:r w:rsidRPr="00754840">
        <w:rPr>
          <w:b/>
          <w:bCs/>
        </w:rPr>
        <w:t>?</w:t>
      </w:r>
      <w:r w:rsidR="003F3972" w:rsidRPr="00754840">
        <w:rPr>
          <w:b/>
          <w:bCs/>
        </w:rPr>
        <w:t xml:space="preserve"> </w:t>
      </w:r>
      <w:r w:rsidRPr="00754840">
        <w:rPr>
          <w:b/>
          <w:bCs/>
        </w:rPr>
        <w:t>Você estaria disposto a fornecer uma planilha com estas informações?</w:t>
      </w:r>
    </w:p>
    <w:p w14:paraId="10C4E1E2" w14:textId="0A3B7009" w:rsidR="00531C8E" w:rsidRPr="00754840" w:rsidRDefault="00531C8E" w:rsidP="00C60059">
      <w:pPr>
        <w:pStyle w:val="PargrafodaLista"/>
        <w:numPr>
          <w:ilvl w:val="0"/>
          <w:numId w:val="1"/>
        </w:numPr>
        <w:rPr>
          <w:b/>
          <w:bCs/>
        </w:rPr>
      </w:pPr>
      <w:r w:rsidRPr="00754840">
        <w:rPr>
          <w:b/>
          <w:bCs/>
        </w:rPr>
        <w:t>Quais informações você considera importante para o cadastro de usuários no sistema?</w:t>
      </w:r>
    </w:p>
    <w:p w14:paraId="58184F8E" w14:textId="5F5FE4AF" w:rsidR="006331C6" w:rsidRPr="00A36E74" w:rsidRDefault="006331C6" w:rsidP="00C60059">
      <w:pPr>
        <w:pStyle w:val="PargrafodaLista"/>
        <w:numPr>
          <w:ilvl w:val="0"/>
          <w:numId w:val="1"/>
        </w:numPr>
      </w:pPr>
      <w:r w:rsidRPr="00A36E74">
        <w:t>Quais informações dos produtos serão exibidas na vitrine?</w:t>
      </w:r>
    </w:p>
    <w:p w14:paraId="4CFCCEBA" w14:textId="38FEE615" w:rsidR="00B4602C" w:rsidRPr="00A36E74" w:rsidRDefault="00B4602C" w:rsidP="00C60059">
      <w:pPr>
        <w:pStyle w:val="PargrafodaLista"/>
        <w:numPr>
          <w:ilvl w:val="0"/>
          <w:numId w:val="1"/>
        </w:numPr>
      </w:pPr>
      <w:r w:rsidRPr="00A36E74">
        <w:t>Como você gostaria que os produtos fossem organizados na vitrine virtual?</w:t>
      </w:r>
    </w:p>
    <w:p w14:paraId="63AC141D" w14:textId="277A2520" w:rsidR="0088469D" w:rsidRPr="00A36E74" w:rsidRDefault="0088469D" w:rsidP="0088469D">
      <w:pPr>
        <w:pStyle w:val="PargrafodaLista"/>
        <w:numPr>
          <w:ilvl w:val="0"/>
          <w:numId w:val="1"/>
        </w:numPr>
      </w:pPr>
      <w:r w:rsidRPr="00A36E74">
        <w:t xml:space="preserve">O seu mercado possui algum </w:t>
      </w:r>
      <w:r w:rsidR="117EB9EF" w:rsidRPr="00A36E74">
        <w:t>público-alvo</w:t>
      </w:r>
      <w:r w:rsidRPr="00A36E74">
        <w:t xml:space="preserve">? (idoso, jovens, fits, </w:t>
      </w:r>
      <w:r w:rsidR="4F47AC4A" w:rsidRPr="00A36E74">
        <w:t>família</w:t>
      </w:r>
      <w:r w:rsidRPr="00A36E74">
        <w:t>, baby) Qual?</w:t>
      </w:r>
    </w:p>
    <w:p w14:paraId="57B67D6A" w14:textId="189AEE83" w:rsidR="00B4602C" w:rsidRPr="00C13E5E" w:rsidRDefault="00B4602C" w:rsidP="00C60059">
      <w:pPr>
        <w:pStyle w:val="PargrafodaLista"/>
        <w:numPr>
          <w:ilvl w:val="0"/>
          <w:numId w:val="1"/>
        </w:numPr>
        <w:rPr>
          <w:b/>
          <w:bCs/>
        </w:rPr>
      </w:pPr>
      <w:r w:rsidRPr="00C13E5E">
        <w:rPr>
          <w:b/>
          <w:bCs/>
        </w:rPr>
        <w:t>Como você prefere receber o pedido dos clientes? Via aplicativo, e-mail ou mensagem de texto?</w:t>
      </w:r>
    </w:p>
    <w:p w14:paraId="0A595F3C" w14:textId="35F378CD" w:rsidR="00B4602C" w:rsidRPr="00C13E5E" w:rsidRDefault="00B4602C" w:rsidP="00C60059">
      <w:pPr>
        <w:pStyle w:val="PargrafodaLista"/>
        <w:numPr>
          <w:ilvl w:val="0"/>
          <w:numId w:val="1"/>
        </w:numPr>
        <w:rPr>
          <w:b/>
          <w:bCs/>
        </w:rPr>
      </w:pPr>
      <w:r w:rsidRPr="00C13E5E">
        <w:rPr>
          <w:b/>
          <w:bCs/>
        </w:rPr>
        <w:t>Quais meios de pagamento você pretende aceitar?</w:t>
      </w:r>
      <w:r w:rsidR="003F3972" w:rsidRPr="00C13E5E">
        <w:rPr>
          <w:b/>
          <w:bCs/>
        </w:rPr>
        <w:t xml:space="preserve"> (dinheiro, cartão débito/crédito, pix)</w:t>
      </w:r>
    </w:p>
    <w:p w14:paraId="37DE17FD" w14:textId="2CFFE097" w:rsidR="004F1708" w:rsidRPr="00C13E5E" w:rsidRDefault="00C57065" w:rsidP="72C75605">
      <w:pPr>
        <w:pStyle w:val="PargrafodaLista"/>
        <w:numPr>
          <w:ilvl w:val="0"/>
          <w:numId w:val="1"/>
        </w:numPr>
        <w:rPr>
          <w:b/>
          <w:bCs/>
        </w:rPr>
      </w:pPr>
      <w:r w:rsidRPr="00C13E5E">
        <w:rPr>
          <w:b/>
          <w:bCs/>
        </w:rPr>
        <w:t>Seria interessante para o aplicativo, pré-processamento de lista de compras para depois do horário padrão de expediente?</w:t>
      </w:r>
    </w:p>
    <w:p w14:paraId="1534B575" w14:textId="66F2174C" w:rsidR="00C57065" w:rsidRPr="006850A6" w:rsidRDefault="00C57065" w:rsidP="72C75605">
      <w:pPr>
        <w:pStyle w:val="PargrafodaLista"/>
        <w:numPr>
          <w:ilvl w:val="0"/>
          <w:numId w:val="1"/>
        </w:numPr>
        <w:rPr>
          <w:b/>
          <w:bCs/>
        </w:rPr>
      </w:pPr>
      <w:r w:rsidRPr="006850A6">
        <w:rPr>
          <w:b/>
          <w:bCs/>
        </w:rPr>
        <w:t>Vocês trabalham com sistema de agendamento de entregas? (</w:t>
      </w:r>
      <w:r w:rsidR="00EC3305" w:rsidRPr="006850A6">
        <w:rPr>
          <w:b/>
          <w:bCs/>
        </w:rPr>
        <w:t>Gostaria de implementar? Quais requisitos ele precisa satisfazer?</w:t>
      </w:r>
      <w:r w:rsidRPr="006850A6">
        <w:rPr>
          <w:b/>
          <w:bCs/>
        </w:rPr>
        <w:t>)</w:t>
      </w:r>
    </w:p>
    <w:p w14:paraId="7932FBA7" w14:textId="1C974A12" w:rsidR="006A5B34" w:rsidRPr="00A36E74" w:rsidRDefault="006A5B34" w:rsidP="006A5B34">
      <w:pPr>
        <w:pStyle w:val="PargrafodaLista"/>
        <w:numPr>
          <w:ilvl w:val="0"/>
          <w:numId w:val="1"/>
        </w:numPr>
      </w:pPr>
      <w:r w:rsidRPr="00A36E74">
        <w:t>Como você pretende lidar com o atendi</w:t>
      </w:r>
      <w:del w:id="0" w:author="PATRICK LUIZ SILVA" w:date="2024-02-28T19:52:00Z">
        <w:r w:rsidRPr="00A36E74" w:rsidDel="006A5B34">
          <w:delText>i</w:delText>
        </w:r>
      </w:del>
      <w:r w:rsidRPr="00A36E74">
        <w:t>mento ao cliente e suporte técnico no contexto do aplicativo de compras?</w:t>
      </w:r>
      <w:r w:rsidR="002B0FB3" w:rsidRPr="00A36E74">
        <w:t xml:space="preserve"> Problemas com entregas, agendamentos, produtos desatualizados... </w:t>
      </w:r>
    </w:p>
    <w:p w14:paraId="565A47A3" w14:textId="77777777" w:rsidR="00B84AC2" w:rsidRPr="00C13E5E" w:rsidRDefault="00B84AC2" w:rsidP="00B84AC2">
      <w:pPr>
        <w:pStyle w:val="PargrafodaLista"/>
        <w:numPr>
          <w:ilvl w:val="0"/>
          <w:numId w:val="1"/>
        </w:numPr>
        <w:rPr>
          <w:b/>
          <w:bCs/>
        </w:rPr>
      </w:pPr>
      <w:r w:rsidRPr="00C13E5E">
        <w:rPr>
          <w:b/>
          <w:bCs/>
        </w:rPr>
        <w:t>Você está interessado em explorar oportunidades de marketing e promoção específicas dentro do aplicativo de compras para aumentar as vendas e a fidelidade dos clientes?</w:t>
      </w:r>
    </w:p>
    <w:p w14:paraId="30227994" w14:textId="77777777" w:rsidR="00B84AC2" w:rsidRPr="00A36E74" w:rsidRDefault="28656934" w:rsidP="00B84AC2">
      <w:pPr>
        <w:pStyle w:val="PargrafodaLista"/>
        <w:numPr>
          <w:ilvl w:val="0"/>
          <w:numId w:val="1"/>
        </w:numPr>
      </w:pPr>
      <w:r w:rsidRPr="00A36E74">
        <w:t>Como você lida com a demanda variável e sazonal em seu mercado?</w:t>
      </w:r>
    </w:p>
    <w:p w14:paraId="4412D192" w14:textId="710D5F71" w:rsidR="00E25566" w:rsidRPr="00A36E74" w:rsidRDefault="00E25566" w:rsidP="00E25566">
      <w:pPr>
        <w:pStyle w:val="PargrafodaLista"/>
        <w:numPr>
          <w:ilvl w:val="0"/>
          <w:numId w:val="1"/>
        </w:numPr>
      </w:pPr>
      <w:r w:rsidRPr="00A36E74">
        <w:lastRenderedPageBreak/>
        <w:t>Vocês estão dispostos a investir em recursos para atender a demanda que pode ser gerada pelo aplicativo?</w:t>
      </w:r>
    </w:p>
    <w:p w14:paraId="359EE83A" w14:textId="2F42E5E4" w:rsidR="00B84AC2" w:rsidRPr="00C13E5E" w:rsidRDefault="00B84AC2" w:rsidP="00B84AC2">
      <w:pPr>
        <w:pStyle w:val="PargrafodaLista"/>
        <w:numPr>
          <w:ilvl w:val="0"/>
          <w:numId w:val="1"/>
        </w:numPr>
        <w:rPr>
          <w:b/>
          <w:bCs/>
        </w:rPr>
      </w:pPr>
      <w:r w:rsidRPr="00C13E5E">
        <w:rPr>
          <w:b/>
          <w:bCs/>
        </w:rPr>
        <w:t>Você tem alguma preocupação ou requisito específico que gostaria que fosse abordado no aplicativo?</w:t>
      </w:r>
    </w:p>
    <w:p w14:paraId="258D2203" w14:textId="7DD6AFC8" w:rsidR="28656934" w:rsidRDefault="28656934" w:rsidP="00B84AC2">
      <w:pPr>
        <w:pStyle w:val="PargrafodaLista"/>
        <w:ind w:left="1068"/>
      </w:pPr>
      <w:r>
        <w:tab/>
      </w:r>
    </w:p>
    <w:p w14:paraId="7AC1BEF7" w14:textId="5AD84072" w:rsidR="00E526AA" w:rsidRPr="00E526AA" w:rsidRDefault="004F1708" w:rsidP="00E526AA">
      <w:pPr>
        <w:rPr>
          <w:b/>
          <w:bCs/>
        </w:rPr>
      </w:pPr>
      <w:r>
        <w:rPr>
          <w:b/>
          <w:bCs/>
        </w:rPr>
        <w:t>Para o</w:t>
      </w:r>
      <w:r w:rsidR="00C83C3B">
        <w:rPr>
          <w:b/>
          <w:bCs/>
        </w:rPr>
        <w:t xml:space="preserve"> cliente final do mercado</w:t>
      </w:r>
      <w:r>
        <w:rPr>
          <w:b/>
          <w:bCs/>
        </w:rPr>
        <w:t>:</w:t>
      </w:r>
    </w:p>
    <w:p w14:paraId="6707B8F5" w14:textId="50B46432" w:rsidR="00E526AA" w:rsidRPr="00A36E74" w:rsidRDefault="008F105B" w:rsidP="00E526AA">
      <w:pPr>
        <w:pStyle w:val="PargrafodaLista"/>
        <w:numPr>
          <w:ilvl w:val="0"/>
          <w:numId w:val="1"/>
        </w:numPr>
      </w:pPr>
      <w:r w:rsidRPr="00A36E74">
        <w:t>Você estaria disposto a utilizar este aplicativo?</w:t>
      </w:r>
      <w:r w:rsidR="00E526AA" w:rsidRPr="00A36E74">
        <w:t xml:space="preserve"> Você faria compra da semana ou do mês por um aplicativo, pela internet?</w:t>
      </w:r>
    </w:p>
    <w:p w14:paraId="04EED86C" w14:textId="6E7BEBEE" w:rsidR="00147ECB" w:rsidRPr="00A36E74" w:rsidRDefault="00147ECB" w:rsidP="00B84AC2">
      <w:pPr>
        <w:pStyle w:val="PargrafodaLista"/>
        <w:numPr>
          <w:ilvl w:val="0"/>
          <w:numId w:val="1"/>
        </w:numPr>
      </w:pPr>
      <w:r w:rsidRPr="00A36E74">
        <w:t>Você já teve problemas com outros aplicativos de mercado? (</w:t>
      </w:r>
      <w:r w:rsidR="008C792A" w:rsidRPr="00A36E74">
        <w:t xml:space="preserve">se </w:t>
      </w:r>
      <w:r w:rsidRPr="00A36E74">
        <w:t xml:space="preserve">sim, </w:t>
      </w:r>
      <w:r w:rsidR="658965C7" w:rsidRPr="00A36E74">
        <w:t>descreve-a</w:t>
      </w:r>
      <w:r w:rsidR="008C792A" w:rsidRPr="00A36E74">
        <w:t>s</w:t>
      </w:r>
      <w:r w:rsidRPr="00A36E74">
        <w:t>)</w:t>
      </w:r>
    </w:p>
    <w:p w14:paraId="5254D781" w14:textId="78B1B3EA" w:rsidR="0059118D" w:rsidRPr="00A36E74" w:rsidRDefault="0018165A" w:rsidP="72C75605">
      <w:pPr>
        <w:pStyle w:val="PargrafodaLista"/>
        <w:numPr>
          <w:ilvl w:val="0"/>
          <w:numId w:val="1"/>
        </w:numPr>
      </w:pPr>
      <w:r w:rsidRPr="00A36E74">
        <w:t xml:space="preserve">Você considera importante o aplicativo funcionar em horário fora do expediente do mercado, permitindo confirmação posterior ou o agendamento? </w:t>
      </w:r>
    </w:p>
    <w:p w14:paraId="4883EEF2" w14:textId="0E5AA77D" w:rsidR="002C0E17" w:rsidRPr="00A36E74" w:rsidRDefault="002C0E17" w:rsidP="72C75605">
      <w:pPr>
        <w:pStyle w:val="PargrafodaLista"/>
        <w:numPr>
          <w:ilvl w:val="0"/>
          <w:numId w:val="1"/>
        </w:numPr>
      </w:pPr>
      <w:r w:rsidRPr="00A36E74">
        <w:t>A opção de agendamento de entrega é uma funcionalidade importante?</w:t>
      </w:r>
    </w:p>
    <w:p w14:paraId="68CA8618" w14:textId="7DCCEF89" w:rsidR="00725014" w:rsidRPr="00A36E74" w:rsidRDefault="00725014" w:rsidP="72C75605">
      <w:pPr>
        <w:pStyle w:val="PargrafodaLista"/>
        <w:numPr>
          <w:ilvl w:val="0"/>
          <w:numId w:val="1"/>
        </w:numPr>
      </w:pPr>
      <w:r w:rsidRPr="00A36E74">
        <w:t xml:space="preserve">Você considera útil a criação de listas de compras </w:t>
      </w:r>
      <w:r w:rsidR="1551A63A" w:rsidRPr="00A36E74">
        <w:t>personalizáveis</w:t>
      </w:r>
      <w:r w:rsidRPr="00A36E74">
        <w:t>?</w:t>
      </w:r>
    </w:p>
    <w:p w14:paraId="45B5A102" w14:textId="33C60E70" w:rsidR="00725014" w:rsidRPr="00A36E74" w:rsidRDefault="00725014" w:rsidP="72C75605">
      <w:pPr>
        <w:pStyle w:val="PargrafodaLista"/>
        <w:numPr>
          <w:ilvl w:val="0"/>
          <w:numId w:val="1"/>
        </w:numPr>
      </w:pPr>
      <w:r w:rsidRPr="00A36E74">
        <w:t>Você considera útil a disponibilidade de kits prontos?</w:t>
      </w:r>
    </w:p>
    <w:p w14:paraId="3CDB803F" w14:textId="5C2A66C2" w:rsidR="28656934" w:rsidRPr="00A36E74" w:rsidRDefault="0018165A" w:rsidP="72C75605">
      <w:pPr>
        <w:pStyle w:val="PargrafodaLista"/>
        <w:numPr>
          <w:ilvl w:val="0"/>
          <w:numId w:val="1"/>
        </w:numPr>
      </w:pPr>
      <w:r w:rsidRPr="00A36E74">
        <w:t>Você estaria disposto a passar seu CPF para emissão registro de nota fiscal?</w:t>
      </w:r>
    </w:p>
    <w:p w14:paraId="0023B431" w14:textId="551AA797" w:rsidR="00091880" w:rsidRPr="00A36E74" w:rsidRDefault="00091880" w:rsidP="72C75605">
      <w:pPr>
        <w:pStyle w:val="PargrafodaLista"/>
        <w:numPr>
          <w:ilvl w:val="0"/>
          <w:numId w:val="1"/>
        </w:numPr>
      </w:pPr>
      <w:r w:rsidRPr="00A36E74">
        <w:t>Você estaria disposto a receber nota fiscal eletrônica?</w:t>
      </w:r>
    </w:p>
    <w:p w14:paraId="1ACE9808" w14:textId="099AAAF8" w:rsidR="00694D25" w:rsidRPr="00A36E74" w:rsidRDefault="00694D25" w:rsidP="72C75605">
      <w:pPr>
        <w:pStyle w:val="PargrafodaLista"/>
        <w:numPr>
          <w:ilvl w:val="0"/>
          <w:numId w:val="1"/>
        </w:numPr>
      </w:pPr>
      <w:r w:rsidRPr="00A36E74">
        <w:t>Você gostaria de acessar este app pelo celular, pelo</w:t>
      </w:r>
      <w:r w:rsidR="00E65D37" w:rsidRPr="00A36E74">
        <w:t xml:space="preserve"> computador</w:t>
      </w:r>
      <w:r w:rsidRPr="00A36E74">
        <w:t xml:space="preserve"> ou ambos?</w:t>
      </w:r>
    </w:p>
    <w:p w14:paraId="4417B701" w14:textId="2D23AF7A" w:rsidR="003E6787" w:rsidRPr="00A36E74" w:rsidRDefault="003E6787" w:rsidP="72C75605">
      <w:pPr>
        <w:pStyle w:val="PargrafodaLista"/>
        <w:numPr>
          <w:ilvl w:val="0"/>
          <w:numId w:val="1"/>
        </w:numPr>
      </w:pPr>
      <w:r w:rsidRPr="00A36E74">
        <w:t>Você prefere fazer o pagamento online ou na entrega?</w:t>
      </w:r>
    </w:p>
    <w:p w14:paraId="3187047A" w14:textId="34CBC6C1" w:rsidR="00694D25" w:rsidRPr="00A36E74" w:rsidRDefault="00011325" w:rsidP="009C0F70">
      <w:pPr>
        <w:pStyle w:val="PargrafodaLista"/>
        <w:numPr>
          <w:ilvl w:val="0"/>
          <w:numId w:val="1"/>
        </w:numPr>
      </w:pPr>
      <w:r w:rsidRPr="00A36E74">
        <w:t>Quais meio</w:t>
      </w:r>
      <w:r w:rsidR="002C0E17" w:rsidRPr="00A36E74">
        <w:t>s</w:t>
      </w:r>
      <w:r w:rsidRPr="00A36E74">
        <w:t xml:space="preserve"> de pagamento você considera essencial para este app? (assinale: dinheiro, cartão débito/crédito, pix)</w:t>
      </w:r>
    </w:p>
    <w:p w14:paraId="1CC7C59F" w14:textId="3FC6ACBA" w:rsidR="003E6787" w:rsidRPr="00A36E74" w:rsidRDefault="003E6787" w:rsidP="003E6787">
      <w:pPr>
        <w:pStyle w:val="PargrafodaLista"/>
        <w:numPr>
          <w:ilvl w:val="0"/>
          <w:numId w:val="1"/>
        </w:numPr>
      </w:pPr>
      <w:r w:rsidRPr="00A36E74">
        <w:t>Como você gostaria de acompanhar o status do seu pedido?</w:t>
      </w:r>
    </w:p>
    <w:p w14:paraId="2C100CB8" w14:textId="05F58BBB" w:rsidR="00B84AC2" w:rsidRPr="00A36E74" w:rsidRDefault="00B84AC2" w:rsidP="00B84AC2">
      <w:pPr>
        <w:pStyle w:val="PargrafodaLista"/>
        <w:numPr>
          <w:ilvl w:val="0"/>
          <w:numId w:val="1"/>
        </w:numPr>
      </w:pPr>
      <w:r w:rsidRPr="00A36E74">
        <w:t>Você tem alguma preocupação ou requisito específico que gostari</w:t>
      </w:r>
      <w:r w:rsidR="00011325" w:rsidRPr="00A36E74">
        <w:t>a</w:t>
      </w:r>
      <w:r w:rsidRPr="00A36E74">
        <w:t xml:space="preserve"> que fosse abordado no aplicativo?</w:t>
      </w:r>
    </w:p>
    <w:p w14:paraId="5D9E46EA" w14:textId="77777777" w:rsidR="003E6787" w:rsidRPr="003E6787" w:rsidRDefault="003E6787" w:rsidP="003E6787">
      <w:pPr>
        <w:rPr>
          <w:b/>
          <w:bCs/>
        </w:rPr>
      </w:pPr>
    </w:p>
    <w:p w14:paraId="00112F91" w14:textId="77777777" w:rsidR="72C75605" w:rsidRDefault="72C75605"/>
    <w:p w14:paraId="7B792B57" w14:textId="6A7D4B43" w:rsidR="002B0E97" w:rsidRDefault="002B0E97">
      <w:r>
        <w:rPr>
          <w:rFonts w:ascii="Segoe UI" w:hAnsi="Segoe UI" w:cs="Segoe UI"/>
          <w:color w:val="000000"/>
          <w:sz w:val="21"/>
          <w:szCs w:val="21"/>
          <w:shd w:val="clear" w:color="auto" w:fill="FFFFFF"/>
        </w:rPr>
        <w:t>Formulário construído para pesquisa de viabilidade de um aplicativo de vitrine virtual de vendas para mercados. O aplicativo visa fornecer para os clientes dos mercados uma plataforma onde eles possam consultar, listar produtos e enviar para o mercado, que irá processar o pedido e confirmar o início de preparo, o cliente poderá solicitar a compra para retirada ou entrega.</w:t>
      </w:r>
    </w:p>
    <w:p w14:paraId="1D59634D" w14:textId="6886EDF1" w:rsidR="001D2806" w:rsidRDefault="001D2806">
      <w:r>
        <w:t xml:space="preserve">Forms para mercados com </w:t>
      </w:r>
      <w:r w:rsidR="004919D6">
        <w:br/>
      </w:r>
      <w:r>
        <w:t>19 questões</w:t>
      </w:r>
      <w:r w:rsidR="004919D6">
        <w:t xml:space="preserve">: </w:t>
      </w:r>
      <w:hyperlink r:id="rId8" w:history="1">
        <w:r w:rsidR="004919D6" w:rsidRPr="00CB31C1">
          <w:rPr>
            <w:rStyle w:val="Hyperlink"/>
          </w:rPr>
          <w:t>https://forms.office.com/r/bVBk7B0mjZ</w:t>
        </w:r>
      </w:hyperlink>
    </w:p>
    <w:p w14:paraId="19BAF168" w14:textId="05258309" w:rsidR="001D2806" w:rsidRDefault="004919D6">
      <w:r>
        <w:t xml:space="preserve">12 questões: </w:t>
      </w:r>
      <w:hyperlink r:id="rId9" w:history="1">
        <w:r w:rsidRPr="00CB31C1">
          <w:rPr>
            <w:rStyle w:val="Hyperlink"/>
          </w:rPr>
          <w:t>https://forms.office.com/r/YGU0kT5FBr</w:t>
        </w:r>
      </w:hyperlink>
    </w:p>
    <w:p w14:paraId="71211ABC" w14:textId="72D05AF0" w:rsidR="001D2806" w:rsidRDefault="00160CAE">
      <w:r>
        <w:t>Forms para clientes</w:t>
      </w:r>
      <w:r w:rsidR="00501630">
        <w:t>, 15 questões</w:t>
      </w:r>
      <w:r w:rsidR="00756EC4">
        <w:t xml:space="preserve">: </w:t>
      </w:r>
      <w:hyperlink r:id="rId10" w:history="1">
        <w:r w:rsidR="00367122" w:rsidRPr="00CB31C1">
          <w:rPr>
            <w:rStyle w:val="Hyperlink"/>
          </w:rPr>
          <w:t>https://forms.office.com/r/qZpgda58FR</w:t>
        </w:r>
      </w:hyperlink>
    </w:p>
    <w:p w14:paraId="60466DE3" w14:textId="088C5857" w:rsidR="72C75605" w:rsidRDefault="004D1B2C">
      <w:r>
        <w:t>Nós elaboramos e enviamos para 11 e 9 responderam</w:t>
      </w:r>
    </w:p>
    <w:p w14:paraId="5AE7DE54" w14:textId="5C3C858B" w:rsidR="00E526AA" w:rsidRPr="00756EC4" w:rsidRDefault="003D49DD" w:rsidP="72C75605">
      <w:r>
        <w:t xml:space="preserve">Mvp </w:t>
      </w:r>
      <w:r w:rsidR="000003BC">
        <w:t>produto viável mínimo</w:t>
      </w:r>
      <w:r w:rsidR="00E526AA">
        <w:rPr>
          <w:b/>
          <w:bCs/>
        </w:rPr>
        <w:tab/>
      </w:r>
    </w:p>
    <w:p w14:paraId="5BB1F6A0" w14:textId="77777777" w:rsidR="00E526AA" w:rsidRDefault="00E526AA" w:rsidP="72C75605">
      <w:pPr>
        <w:rPr>
          <w:b/>
          <w:bCs/>
        </w:rPr>
      </w:pPr>
    </w:p>
    <w:p w14:paraId="1934BA98" w14:textId="58A43673" w:rsidR="28656934" w:rsidRDefault="28656934" w:rsidP="72C75605">
      <w:pPr>
        <w:rPr>
          <w:b/>
          <w:bCs/>
        </w:rPr>
      </w:pPr>
      <w:r w:rsidRPr="72C75605">
        <w:rPr>
          <w:b/>
          <w:bCs/>
        </w:rPr>
        <w:t>Documento com as perguntas e respostas para elicitação dos requisitos</w:t>
      </w:r>
    </w:p>
    <w:p w14:paraId="45A8CC38" w14:textId="77777777" w:rsidR="00DB490A" w:rsidRDefault="00DB490A" w:rsidP="00DB490A">
      <w:pPr>
        <w:rPr>
          <w:b/>
          <w:bCs/>
        </w:rPr>
      </w:pPr>
      <w:r w:rsidRPr="72C75605">
        <w:rPr>
          <w:b/>
          <w:bCs/>
        </w:rPr>
        <w:t>Técnicas para elicitação de requisitos</w:t>
      </w:r>
    </w:p>
    <w:p w14:paraId="77AF5EAD" w14:textId="77777777" w:rsidR="00DB490A" w:rsidRDefault="00DB490A" w:rsidP="00DB490A">
      <w:pPr>
        <w:spacing w:after="0"/>
      </w:pPr>
      <w:r w:rsidRPr="72C75605">
        <w:rPr>
          <w:b/>
          <w:bCs/>
        </w:rPr>
        <w:lastRenderedPageBreak/>
        <w:t>Entrevistas:</w:t>
      </w:r>
      <w:r>
        <w:t xml:space="preserve"> Conduzir entrevistas individuais ou em grupo com os stakeholders, usuários finais e especialistas para entender suas necessidades e expectativas em relação ao software.</w:t>
      </w:r>
    </w:p>
    <w:p w14:paraId="1DD006FD" w14:textId="77777777" w:rsidR="00DB490A" w:rsidRDefault="00DB490A" w:rsidP="00DB490A">
      <w:pPr>
        <w:spacing w:after="0"/>
      </w:pPr>
      <w:r w:rsidRPr="72C75605">
        <w:rPr>
          <w:b/>
          <w:bCs/>
        </w:rPr>
        <w:t>Workshops de Requisitos:</w:t>
      </w:r>
      <w:r>
        <w:t xml:space="preserve"> Realizar sessões de trabalho colaborativas com diferentes partes interessadas para identificar e discutir os requisitos do sistema, utilizando técnicas como brainstorming e role-playing.</w:t>
      </w:r>
    </w:p>
    <w:p w14:paraId="50A8E05D" w14:textId="77777777" w:rsidR="00DB490A" w:rsidRDefault="00DB490A" w:rsidP="00DB490A">
      <w:pPr>
        <w:spacing w:after="0"/>
      </w:pPr>
      <w:r w:rsidRPr="72C75605">
        <w:rPr>
          <w:b/>
          <w:bCs/>
        </w:rPr>
        <w:t>Prototipagem Rápida:</w:t>
      </w:r>
      <w:r>
        <w:t xml:space="preserve"> Desenvolver protótipos de baixa fidelidade para permitir que os stakeholders visualizem e refinem os requisitos do sistema antes do desenvolvimento completo.</w:t>
      </w:r>
    </w:p>
    <w:p w14:paraId="79B4426C" w14:textId="77777777" w:rsidR="00DB490A" w:rsidRDefault="00DB490A" w:rsidP="00DB490A">
      <w:pPr>
        <w:spacing w:after="0"/>
      </w:pPr>
      <w:r w:rsidRPr="72C75605">
        <w:rPr>
          <w:b/>
          <w:bCs/>
        </w:rPr>
        <w:t>Observação do Usuário:</w:t>
      </w:r>
      <w:r>
        <w:t xml:space="preserve"> Observar os usuários em seu ambiente de trabalho para entender como eles interagem com o sistema atual e identificar oportunidades de melhoria.</w:t>
      </w:r>
    </w:p>
    <w:p w14:paraId="136525FE" w14:textId="77777777" w:rsidR="00DB490A" w:rsidRDefault="00DB490A" w:rsidP="00DB490A">
      <w:pPr>
        <w:spacing w:after="0"/>
      </w:pPr>
      <w:r w:rsidRPr="72C75605">
        <w:rPr>
          <w:b/>
          <w:bCs/>
        </w:rPr>
        <w:t>Análise Documental:</w:t>
      </w:r>
      <w:r>
        <w:t xml:space="preserve"> Analisar documentos existentes, como especificações anteriores, relatórios de problemas e manuais de usuário, para extrair requisitos relevantes.</w:t>
      </w:r>
    </w:p>
    <w:p w14:paraId="2A6F4563" w14:textId="77777777" w:rsidR="00DB490A" w:rsidRDefault="00DB490A" w:rsidP="00DB490A">
      <w:pPr>
        <w:spacing w:after="0"/>
      </w:pPr>
      <w:r w:rsidRPr="72C75605">
        <w:rPr>
          <w:b/>
          <w:bCs/>
        </w:rPr>
        <w:t>Questionários:</w:t>
      </w:r>
      <w:r>
        <w:t xml:space="preserve"> Distribuir questionários para coletar informações sobre as necessidades e preferências dos usuários em relação ao software.</w:t>
      </w:r>
    </w:p>
    <w:p w14:paraId="09C59EB7" w14:textId="77777777" w:rsidR="00DB490A" w:rsidRDefault="00DB490A" w:rsidP="00DB490A">
      <w:pPr>
        <w:spacing w:after="0"/>
      </w:pPr>
      <w:r w:rsidRPr="72C75605">
        <w:rPr>
          <w:b/>
          <w:bCs/>
        </w:rPr>
        <w:t>JAD (Joint Application Development):</w:t>
      </w:r>
      <w:r>
        <w:t xml:space="preserve"> Realizar sessões intensivas de trabalho com stakeholders e membros da equipe de desenvolvimento para definir requisitos, prioridades e soluções.</w:t>
      </w:r>
    </w:p>
    <w:p w14:paraId="7D668B59" w14:textId="77777777" w:rsidR="00DB490A" w:rsidRDefault="00DB490A" w:rsidP="00DB490A">
      <w:pPr>
        <w:spacing w:after="0"/>
      </w:pPr>
      <w:r w:rsidRPr="72C75605">
        <w:rPr>
          <w:b/>
          <w:bCs/>
        </w:rPr>
        <w:t>Entrevistas Etnográficas:</w:t>
      </w:r>
      <w:r>
        <w:t xml:space="preserve"> Realizar entrevistas em profundidade com usuários para entender seu contexto, comportamentos e desafios de forma mais holística.</w:t>
      </w:r>
    </w:p>
    <w:p w14:paraId="61FCD05D" w14:textId="77777777" w:rsidR="00DB490A" w:rsidRDefault="00DB490A" w:rsidP="00DB490A">
      <w:pPr>
        <w:rPr>
          <w:b/>
          <w:bCs/>
        </w:rPr>
      </w:pPr>
    </w:p>
    <w:p w14:paraId="3AD26384" w14:textId="77777777" w:rsidR="00DB490A" w:rsidRDefault="00DB490A" w:rsidP="00DB490A">
      <w:pPr>
        <w:rPr>
          <w:b/>
          <w:bCs/>
        </w:rPr>
      </w:pPr>
      <w:r w:rsidRPr="72C75605">
        <w:rPr>
          <w:b/>
          <w:bCs/>
        </w:rPr>
        <w:t>Técnicas de BrainStorming</w:t>
      </w:r>
    </w:p>
    <w:p w14:paraId="34408FBA" w14:textId="77777777" w:rsidR="00DB490A" w:rsidRDefault="00DB490A" w:rsidP="00DB490A">
      <w:pPr>
        <w:spacing w:after="0"/>
      </w:pPr>
      <w:r>
        <w:t>O brainstorming é uma técnica amplamente utilizada para gerar ideias criativas e soluções inovadoras. No contexto da engenharia de software, pode ser aplicado para identificar requisitos, explorar diferentes abordagens de projeto ou resolver problemas específicos. Aqui está como pode ser usado:</w:t>
      </w:r>
    </w:p>
    <w:p w14:paraId="2BD6A511" w14:textId="77777777" w:rsidR="00DB490A" w:rsidRDefault="00DB490A" w:rsidP="00DB490A">
      <w:pPr>
        <w:spacing w:after="0"/>
      </w:pPr>
      <w:r w:rsidRPr="72C75605">
        <w:rPr>
          <w:b/>
          <w:bCs/>
        </w:rPr>
        <w:t>Brainstorming de Requisitos:</w:t>
      </w:r>
      <w:r>
        <w:t xml:space="preserve"> Reúna a equipe de desenvolvimento, stakeholders e usuários finais para gerar uma lista de requisitos para o sistema. Encoraje todos a contribuir livremente, sem julgamentos, para gerar o maior número possível de ideias.</w:t>
      </w:r>
    </w:p>
    <w:p w14:paraId="6487567D" w14:textId="77777777" w:rsidR="00DB490A" w:rsidRDefault="00DB490A" w:rsidP="00DB490A">
      <w:pPr>
        <w:spacing w:after="0"/>
      </w:pPr>
      <w:r w:rsidRPr="72C75605">
        <w:rPr>
          <w:b/>
          <w:bCs/>
        </w:rPr>
        <w:t>Brainstorming de Soluções:</w:t>
      </w:r>
      <w:r>
        <w:t xml:space="preserve"> Se a equipe estiver enfrentando um problema de design ou arquitetura, uma sessão de brainstorming pode ser útil para explorar várias abordagens e identificar soluções alternativas.</w:t>
      </w:r>
    </w:p>
    <w:p w14:paraId="370DE708" w14:textId="77777777" w:rsidR="00DB490A" w:rsidRDefault="00DB490A" w:rsidP="00DB490A">
      <w:pPr>
        <w:spacing w:after="0"/>
      </w:pPr>
      <w:r w:rsidRPr="72C75605">
        <w:rPr>
          <w:b/>
          <w:bCs/>
        </w:rPr>
        <w:t>Brainstorming de Casos de Uso:</w:t>
      </w:r>
      <w:r>
        <w:t xml:space="preserve"> Ao definir casos de uso para o sistema, o brainstorming pode ser usado para identificar todas as possíveis interações do usuário com o sistema, ajudando a garantir que todos os cenários relevantes sejam considerados.</w:t>
      </w:r>
    </w:p>
    <w:p w14:paraId="2B64EDC8" w14:textId="77777777" w:rsidR="00DB490A" w:rsidRDefault="00DB490A" w:rsidP="00DB490A">
      <w:pPr>
        <w:spacing w:after="0"/>
      </w:pPr>
      <w:r w:rsidRPr="72C75605">
        <w:rPr>
          <w:b/>
          <w:bCs/>
        </w:rPr>
        <w:t>Brainstorming de Testes:</w:t>
      </w:r>
      <w:r>
        <w:t xml:space="preserve"> Durante o planejamento de testes de software, uma sessão de brainstorming pode ser realizada para identificar cenários de teste relevantes e garantir uma cobertura abrangente dos requisitos.</w:t>
      </w:r>
    </w:p>
    <w:p w14:paraId="5A02DD42" w14:textId="77777777" w:rsidR="00DB490A" w:rsidRDefault="00DB490A" w:rsidP="00DB490A">
      <w:pPr>
        <w:rPr>
          <w:b/>
          <w:bCs/>
        </w:rPr>
      </w:pPr>
    </w:p>
    <w:p w14:paraId="59C841EE" w14:textId="77777777" w:rsidR="00C24386" w:rsidRDefault="00524EB0" w:rsidP="00C24386">
      <w:pPr>
        <w:spacing w:after="0"/>
        <w:ind w:firstLine="708"/>
      </w:pPr>
      <w:r>
        <w:t>Um workshop é uma sessão colaborativa e interativa que reúne membros de uma equipe ou stakeholders envolvidos em um projeto para discutir, explorar e resolver problemas específicos relacionados ao desenvolvimento de software. Geralmente, um workshop é conduzido por um facilitador experiente que guia as atividades e assegura que os objetivos sejam alcançados. Esses eventos podem ter diferentes formatos e durações, mas geralmente envolvem uma combinação de apresentações, discussões em grupo, exercícios práticos e atividades de brainstorming.</w:t>
      </w:r>
      <w:r w:rsidR="00C24386">
        <w:t xml:space="preserve"> </w:t>
      </w:r>
    </w:p>
    <w:p w14:paraId="50E1A512" w14:textId="0DBAFEA9" w:rsidR="00524EB0" w:rsidRDefault="00524EB0" w:rsidP="00C24386">
      <w:pPr>
        <w:spacing w:after="0"/>
        <w:ind w:firstLine="708"/>
      </w:pPr>
      <w:r>
        <w:t xml:space="preserve">Os workshops podem abordar uma variedade de tópicos, como planejamento de projetos, definição de requisitos, design de sistemas, revisão de código, resolução de problemas técnicos, melhoria de processos, entre outros. Eles são uma ferramenta eficaz para </w:t>
      </w:r>
      <w:r>
        <w:lastRenderedPageBreak/>
        <w:t>promover a colaboração, alinhar expectativas, gerar ideias inovadoras e tomar decisões importantes para o sucesso do projeto de software. Além disso, os workshops proporcionam um ambiente propício para a troca de conhecimento e experiências entre os participantes, promovendo assim o aprendizado e o desenvolvimento contínuo da equipe.</w:t>
      </w:r>
    </w:p>
    <w:p w14:paraId="05D08E03" w14:textId="77777777" w:rsidR="002966FF" w:rsidRDefault="002966FF" w:rsidP="002966FF">
      <w:pPr>
        <w:rPr>
          <w:b/>
          <w:bCs/>
        </w:rPr>
      </w:pPr>
    </w:p>
    <w:p w14:paraId="5D39D4DF" w14:textId="77777777" w:rsidR="002966FF" w:rsidRDefault="002966FF" w:rsidP="002966FF">
      <w:pPr>
        <w:rPr>
          <w:b/>
          <w:bCs/>
        </w:rPr>
      </w:pPr>
    </w:p>
    <w:p w14:paraId="7B506DAD" w14:textId="474FD8B8" w:rsidR="28656934" w:rsidRDefault="28656934" w:rsidP="002966FF">
      <w:pPr>
        <w:rPr>
          <w:b/>
          <w:bCs/>
        </w:rPr>
      </w:pPr>
      <w:r w:rsidRPr="72C75605">
        <w:rPr>
          <w:b/>
          <w:bCs/>
        </w:rPr>
        <w:t xml:space="preserve">- </w:t>
      </w:r>
      <w:r>
        <w:t>concorrentes, para comparação, quem são? Day2day, Meu Tonin, Savegnago, Irmãos Patrocinio, Big Compra, Amarelinha</w:t>
      </w:r>
    </w:p>
    <w:p w14:paraId="4BDDF7D7" w14:textId="47BAFBE2" w:rsidR="454075E0" w:rsidRDefault="454075E0" w:rsidP="6127BEAB">
      <w:r>
        <w:t>https://oyelabs.com/pt/case_study/aplicativo-de-supermercado/</w:t>
      </w:r>
    </w:p>
    <w:p w14:paraId="092933EB" w14:textId="034E6C68" w:rsidR="72C75605" w:rsidRDefault="72C75605" w:rsidP="72C75605">
      <w:pPr>
        <w:ind w:firstLine="708"/>
      </w:pPr>
    </w:p>
    <w:p w14:paraId="68CF8F8A" w14:textId="77777777" w:rsidR="72C75605" w:rsidRDefault="72C75605" w:rsidP="72C75605">
      <w:pPr>
        <w:ind w:firstLine="708"/>
        <w:rPr>
          <w:b/>
          <w:bCs/>
        </w:rPr>
      </w:pPr>
    </w:p>
    <w:p w14:paraId="67A6690D" w14:textId="183F1EB6" w:rsidR="28656934" w:rsidRDefault="28656934" w:rsidP="72C75605">
      <w:pPr>
        <w:rPr>
          <w:b/>
          <w:bCs/>
        </w:rPr>
      </w:pPr>
      <w:r w:rsidRPr="72C75605">
        <w:rPr>
          <w:b/>
          <w:bCs/>
        </w:rPr>
        <w:t>Na matriz swot, as fraquezas pontos fracos, tem que ser possível uma solução pelo sistema, é possível resolver com nossa tecnologia?</w:t>
      </w:r>
    </w:p>
    <w:p w14:paraId="522C658E" w14:textId="77777777" w:rsidR="72C75605" w:rsidRDefault="72C75605" w:rsidP="72C75605">
      <w:pPr>
        <w:rPr>
          <w:b/>
          <w:bCs/>
        </w:rPr>
      </w:pPr>
    </w:p>
    <w:p w14:paraId="5BAF194F" w14:textId="2FAF5176" w:rsidR="28656934" w:rsidRDefault="28656934" w:rsidP="72C75605">
      <w:pPr>
        <w:rPr>
          <w:b/>
          <w:bCs/>
        </w:rPr>
      </w:pPr>
      <w:r w:rsidRPr="72C75605">
        <w:rPr>
          <w:b/>
          <w:bCs/>
        </w:rPr>
        <w:t>Identidade visual da empresa, tipografia, as cores da empresa</w:t>
      </w:r>
    </w:p>
    <w:p w14:paraId="5595BEAB" w14:textId="77777777" w:rsidR="72C75605" w:rsidRDefault="72C75605" w:rsidP="72C75605">
      <w:pPr>
        <w:rPr>
          <w:b/>
          <w:bCs/>
        </w:rPr>
      </w:pPr>
    </w:p>
    <w:p w14:paraId="65AD8FB2" w14:textId="7068CBB9" w:rsidR="00B742CC" w:rsidRDefault="00B742CC"/>
    <w:p w14:paraId="24DD5A15" w14:textId="77777777" w:rsidR="72C75605" w:rsidRDefault="72C75605"/>
    <w:p w14:paraId="63B8DD95" w14:textId="77777777" w:rsidR="72C75605" w:rsidRDefault="72C75605"/>
    <w:p w14:paraId="4FB09817" w14:textId="77777777" w:rsidR="72C75605" w:rsidRDefault="72C75605"/>
    <w:p w14:paraId="3678D688" w14:textId="77777777" w:rsidR="72C75605" w:rsidRDefault="72C75605"/>
    <w:p w14:paraId="4747957E" w14:textId="77777777" w:rsidR="72C75605" w:rsidRDefault="72C75605"/>
    <w:p w14:paraId="0A9726E9" w14:textId="77777777" w:rsidR="72C75605" w:rsidRDefault="72C75605"/>
    <w:p w14:paraId="3D57E36D" w14:textId="77777777" w:rsidR="72C75605" w:rsidRDefault="72C75605"/>
    <w:p w14:paraId="244EE6F7" w14:textId="4BAB6C96" w:rsidR="72C75605" w:rsidRDefault="00CE051C">
      <w:r>
        <w:t>MVP</w:t>
      </w:r>
      <w:r w:rsidR="00AF7788">
        <w:t xml:space="preserve"> – Mínimo Produto Viável – Minimum Variable Product</w:t>
      </w:r>
    </w:p>
    <w:p w14:paraId="43EE4534" w14:textId="08C7591F" w:rsidR="00AF7788" w:rsidRPr="004B70EA" w:rsidRDefault="004B70EA">
      <w:r>
        <w:t xml:space="preserve">A ideia por trás do MVP é </w:t>
      </w:r>
      <w:r>
        <w:rPr>
          <w:b/>
          <w:bCs/>
        </w:rPr>
        <w:t>desenvolver uma versão de teste do seu projeto, com o mínimo de investimento financeiro e de tempo, mas capas de entregar os mesmo valores do produto finalizado.</w:t>
      </w:r>
      <w:r>
        <w:t xml:space="preserve"> Dessa forma, a ideia pode ser testada e, se aprovada, toda a estrutura necessária para o desenvolvimento é aplicada.</w:t>
      </w:r>
    </w:p>
    <w:p w14:paraId="3A66A5A5" w14:textId="77777777" w:rsidR="72C75605" w:rsidRDefault="72C75605"/>
    <w:p w14:paraId="38800DFB" w14:textId="629627F0" w:rsidR="72C75605" w:rsidRDefault="007813E2">
      <w:r>
        <w:t>Pontos a se definir</w:t>
      </w:r>
      <w:r w:rsidR="00767B59">
        <w:t>;</w:t>
      </w:r>
    </w:p>
    <w:p w14:paraId="19034D40" w14:textId="6CBB12C9" w:rsidR="00767B59" w:rsidRDefault="00F156B9">
      <w:r>
        <w:t xml:space="preserve">- </w:t>
      </w:r>
      <w:r w:rsidR="00767B59">
        <w:t xml:space="preserve">A nossa ideia é desenvolver um software para um mercado específico ou um produto pronto para mercados interessados??? </w:t>
      </w:r>
    </w:p>
    <w:p w14:paraId="1B64F92F" w14:textId="44E476BC" w:rsidR="00767B59" w:rsidRDefault="00F156B9">
      <w:r>
        <w:t xml:space="preserve">- </w:t>
      </w:r>
      <w:r w:rsidR="00767B59">
        <w:t>A nossa ideia é criar um ifood para mercados??? A ideia é expor mais de um mercado no aplicativo???</w:t>
      </w:r>
    </w:p>
    <w:p w14:paraId="4A31C0A2" w14:textId="5ED16810" w:rsidR="007813E2" w:rsidRDefault="00F156B9">
      <w:r>
        <w:t xml:space="preserve">- </w:t>
      </w:r>
      <w:r w:rsidR="007813E2">
        <w:t>Matriz SWOT</w:t>
      </w:r>
    </w:p>
    <w:p w14:paraId="45349337" w14:textId="49D67DC6" w:rsidR="0E3A563B" w:rsidRDefault="0E3A563B">
      <w:r>
        <w:lastRenderedPageBreak/>
        <w:t>Identificada 3 fraquezas, trabalhar/elaborar 2 soluções para cada</w:t>
      </w:r>
    </w:p>
    <w:p w14:paraId="494D19EB" w14:textId="490C082F" w:rsidR="00F156B9" w:rsidRDefault="0E3A563B">
      <w:r>
        <w:t>Questão problema 1, 2, 3, solução 1.1, 1.2, 2.1, 2.2, 3.1, 3.2</w:t>
      </w:r>
    </w:p>
    <w:p w14:paraId="3C1142DD" w14:textId="4533AFC0" w:rsidR="0E3A563B" w:rsidRDefault="0E3A563B" w:rsidP="67A02350">
      <w:r>
        <w:t>A swot que vai alimentar o 5W2H</w:t>
      </w:r>
    </w:p>
    <w:p w14:paraId="161CC81C" w14:textId="59E5A4B0" w:rsidR="72C75605" w:rsidRDefault="00F156B9">
      <w:r>
        <w:t xml:space="preserve">- </w:t>
      </w:r>
      <w:r w:rsidR="00194E7D">
        <w:t>Matriz 5W2H</w:t>
      </w:r>
    </w:p>
    <w:p w14:paraId="399A7AAD" w14:textId="77777777" w:rsidR="00194E7D" w:rsidRDefault="00194E7D"/>
    <w:p w14:paraId="638CCC67" w14:textId="0C962732" w:rsidR="72C75605" w:rsidRDefault="1280FD90">
      <w:r>
        <w:t>A matriz 5W2H é uma ferramenta de gestão simples e eficaz para elaborar planos de ação. Ela ajuda a estruturar e qualificar as etapas necessárias para alcançar um objetivo. Vamos entender como criar uma matriz 5W2H:</w:t>
      </w:r>
    </w:p>
    <w:p w14:paraId="420E9C2E" w14:textId="453CCD24" w:rsidR="72C75605" w:rsidRDefault="1280FD90" w:rsidP="67A02350">
      <w:r>
        <w:t>O que é a matriz 5W2H? A matriz 5W2H é um plano de ação estruturado em etapas práticas e bem definidas. Seu nome deriva das letras iniciais de sete perguntas, sendo cinco delas em inglês (W) e duas em português (H):</w:t>
      </w:r>
    </w:p>
    <w:p w14:paraId="428886EA" w14:textId="41AC2BA8" w:rsidR="72C75605" w:rsidRDefault="1280FD90" w:rsidP="67A02350">
      <w:r>
        <w:t>What? (O que?): Descreve a ação ou tarefa a ser realizada.</w:t>
      </w:r>
    </w:p>
    <w:p w14:paraId="13A88680" w14:textId="385E2F6C" w:rsidR="72C75605" w:rsidRDefault="1280FD90" w:rsidP="67A02350">
      <w:r>
        <w:t>Why? (Por que?): Justifica o motivo da ação.</w:t>
      </w:r>
    </w:p>
    <w:p w14:paraId="372ABDAB" w14:textId="2131CDDA" w:rsidR="72C75605" w:rsidRDefault="1280FD90" w:rsidP="67A02350">
      <w:r>
        <w:t>Where? (Onde?): Indica o local onde a ação será executada.</w:t>
      </w:r>
    </w:p>
    <w:p w14:paraId="5A07C401" w14:textId="611446C2" w:rsidR="72C75605" w:rsidRDefault="1280FD90" w:rsidP="67A02350">
      <w:r>
        <w:t>When? (Quando?): Define o prazo ou datas para a realização.</w:t>
      </w:r>
    </w:p>
    <w:p w14:paraId="39BA8D6B" w14:textId="1BB9BA4F" w:rsidR="72C75605" w:rsidRDefault="1280FD90" w:rsidP="67A02350">
      <w:r>
        <w:t>Who? (Quem?): Especifica quem será responsável pela ação.</w:t>
      </w:r>
    </w:p>
    <w:p w14:paraId="5562448A" w14:textId="3EB07A03" w:rsidR="72C75605" w:rsidRDefault="1280FD90" w:rsidP="67A02350">
      <w:r>
        <w:t>How? (Como?): Detalha o método ou processo para executar a ação.</w:t>
      </w:r>
    </w:p>
    <w:p w14:paraId="7A55F4EA" w14:textId="6BC87E00" w:rsidR="72C75605" w:rsidRDefault="1280FD90" w:rsidP="67A02350">
      <w:r>
        <w:t>How much? (Quanto?): Avalia os custos envolvidos na implementação12.</w:t>
      </w:r>
    </w:p>
    <w:p w14:paraId="082FD245" w14:textId="13BA402C" w:rsidR="72C75605" w:rsidRDefault="1280FD90" w:rsidP="67A02350">
      <w:r>
        <w:t>Como preencher a matriz 5W2H? Para criar sua matriz 5W2H, siga estas etapas:</w:t>
      </w:r>
    </w:p>
    <w:p w14:paraId="4278C635" w14:textId="7855AEAC" w:rsidR="72C75605" w:rsidRDefault="1280FD90" w:rsidP="67A02350">
      <w:r>
        <w:t>O que será feito? (What?): Descreva a ação ou meta de forma clara e objetiva.</w:t>
      </w:r>
    </w:p>
    <w:p w14:paraId="1B4625D5" w14:textId="324C07D0" w:rsidR="72C75605" w:rsidRDefault="1280FD90" w:rsidP="67A02350">
      <w:r>
        <w:t>Por que será feito? (Why?): Justifique a relevância da ação para o objetivo geral.</w:t>
      </w:r>
    </w:p>
    <w:p w14:paraId="26E0B43C" w14:textId="166D5933" w:rsidR="72C75605" w:rsidRDefault="1280FD90" w:rsidP="67A02350">
      <w:r>
        <w:t>Onde será feito? (Where?): Especifique o local ou contexto da ação.</w:t>
      </w:r>
    </w:p>
    <w:p w14:paraId="1CAC96E5" w14:textId="602EB488" w:rsidR="72C75605" w:rsidRDefault="1280FD90" w:rsidP="67A02350">
      <w:r>
        <w:t>Quando será feito? (When?): Defina prazos e datas para cada etapa.</w:t>
      </w:r>
    </w:p>
    <w:p w14:paraId="78D0E55F" w14:textId="74D0ED5D" w:rsidR="72C75605" w:rsidRDefault="1280FD90" w:rsidP="67A02350">
      <w:r>
        <w:t>Quem será responsável? (Who?): Atribua responsabilidades às pessoas envolvidas.</w:t>
      </w:r>
    </w:p>
    <w:p w14:paraId="139353C6" w14:textId="6673D787" w:rsidR="72C75605" w:rsidRDefault="1280FD90" w:rsidP="67A02350">
      <w:r>
        <w:t>Como será feito? (How?): Detalhe o método ou processo para executar a ação.</w:t>
      </w:r>
    </w:p>
    <w:p w14:paraId="4193D854" w14:textId="70C0B46C" w:rsidR="72C75605" w:rsidRDefault="1280FD90" w:rsidP="67A02350">
      <w:r>
        <w:t>Quanto custará? (How much?): Avalie os custos financeiros da implementação2.</w:t>
      </w:r>
    </w:p>
    <w:p w14:paraId="385FE921" w14:textId="5D51BFD0" w:rsidR="72C75605" w:rsidRDefault="1280FD90" w:rsidP="67A02350">
      <w:r>
        <w:t>Exemplo de matriz 5W2H: Suponhamos que você esteja desenvolvendo um aplicativo de compras online. Aqui está um exemplo simplificado:</w:t>
      </w:r>
    </w:p>
    <w:p w14:paraId="21626820" w14:textId="5FD4F44B" w:rsidR="72C75605" w:rsidRDefault="1280FD90" w:rsidP="67A02350">
      <w:r>
        <w:t>What?: Criar um aplicativo de compras online.</w:t>
      </w:r>
    </w:p>
    <w:p w14:paraId="56EDCCD8" w14:textId="1D5DBCCA" w:rsidR="72C75605" w:rsidRDefault="1280FD90" w:rsidP="67A02350">
      <w:r>
        <w:t>Why?: Atender à demanda crescente por compras virtuais.</w:t>
      </w:r>
    </w:p>
    <w:p w14:paraId="535A309D" w14:textId="328A7DBE" w:rsidR="72C75605" w:rsidRDefault="1280FD90" w:rsidP="67A02350">
      <w:r>
        <w:t>Where?: No ambiente digital.</w:t>
      </w:r>
    </w:p>
    <w:p w14:paraId="30F2B225" w14:textId="1EE95E2E" w:rsidR="72C75605" w:rsidRDefault="1280FD90" w:rsidP="67A02350">
      <w:r>
        <w:t>When?: Lançamento previsto em 6 meses.</w:t>
      </w:r>
    </w:p>
    <w:p w14:paraId="0D0CA80E" w14:textId="182633C3" w:rsidR="72C75605" w:rsidRDefault="1280FD90" w:rsidP="67A02350">
      <w:r>
        <w:t>Who?: Equipe de desenvolvimento liderada por João.</w:t>
      </w:r>
    </w:p>
    <w:p w14:paraId="253BA411" w14:textId="403E7578" w:rsidR="72C75605" w:rsidRDefault="1280FD90" w:rsidP="67A02350">
      <w:r>
        <w:lastRenderedPageBreak/>
        <w:t>How?: Desenvolvimento ágil usando tecnologias X e Y.</w:t>
      </w:r>
    </w:p>
    <w:p w14:paraId="1B3FE98D" w14:textId="7986DB68" w:rsidR="72C75605" w:rsidRDefault="1280FD90" w:rsidP="67A02350">
      <w:r>
        <w:t>How much?: Orçamento estimado de R$100.000,001.</w:t>
      </w:r>
    </w:p>
    <w:p w14:paraId="7992A133" w14:textId="54A3DBE7" w:rsidR="72C75605" w:rsidRDefault="1280FD90" w:rsidP="67A02350">
      <w:r>
        <w:t>Lembre-se de que a matriz 5W2H é uma ferramenta flexível e pode ser adaptada conforme a necessidade de cada projeto. Ela ajuda a manter o foco, a clareza e a eficiência na execução das ações. 🚀📊</w:t>
      </w:r>
    </w:p>
    <w:p w14:paraId="2A237CBE" w14:textId="09881517" w:rsidR="72C75605" w:rsidRDefault="72C75605"/>
    <w:p w14:paraId="0BE507BF" w14:textId="1686DC2F" w:rsidR="1280FD90" w:rsidRDefault="1280FD90" w:rsidP="67A02350">
      <w:r>
        <w:t>Uma matriz 5W2H é uma ferramenta de gerenciamento que ajuda a planejar e executar projetos de forma organizada. Ela é composta por sete perguntas que começam com W (What, Why, Where, When, Who, How, How much) e duas perguntas que começam com H (How and How much). Aqui está um guia passo a passo para elaborar uma matriz 5W2H:</w:t>
      </w:r>
    </w:p>
    <w:p w14:paraId="09702CF9" w14:textId="067FDFDC" w:rsidR="1280FD90" w:rsidRDefault="1280FD90" w:rsidP="67A02350">
      <w:r>
        <w:t xml:space="preserve"> </w:t>
      </w:r>
    </w:p>
    <w:p w14:paraId="41AA2D25" w14:textId="7F5327B1" w:rsidR="1280FD90" w:rsidRDefault="1280FD90" w:rsidP="67A02350">
      <w:r>
        <w:t>1. **Identificar o problema ou objetivo (What)**:</w:t>
      </w:r>
    </w:p>
    <w:p w14:paraId="1656095D" w14:textId="25A4D51C" w:rsidR="1280FD90" w:rsidRDefault="1280FD90" w:rsidP="67A02350">
      <w:r>
        <w:t xml:space="preserve">   - Descreva claramente qual é o problema que você está tentando resolver ou qual é o objetivo do projeto.</w:t>
      </w:r>
    </w:p>
    <w:p w14:paraId="1B504049" w14:textId="2B0A26CB" w:rsidR="1280FD90" w:rsidRDefault="1280FD90" w:rsidP="67A02350">
      <w:r>
        <w:t>2. **Entender a importância (Why)**:</w:t>
      </w:r>
    </w:p>
    <w:p w14:paraId="75CA0CDA" w14:textId="734D6B11" w:rsidR="1280FD90" w:rsidRDefault="1280FD90" w:rsidP="67A02350">
      <w:r>
        <w:t xml:space="preserve">   - Explique por que este problema ou objetivo é importante. Quais são as consequências de não resolvê-lo ou alcançá-lo?</w:t>
      </w:r>
    </w:p>
    <w:p w14:paraId="178B1B20" w14:textId="41858A9F" w:rsidR="1280FD90" w:rsidRDefault="1280FD90" w:rsidP="67A02350">
      <w:r>
        <w:t>3. **Localização (Where)**:</w:t>
      </w:r>
    </w:p>
    <w:p w14:paraId="0882B2B0" w14:textId="50108F49" w:rsidR="1280FD90" w:rsidRDefault="1280FD90" w:rsidP="67A02350">
      <w:r>
        <w:t xml:space="preserve">   - Determine onde o problema ocorre ou onde o projeto será implementado. Isso pode ser uma localização física, uma área de negócio ou um departamento específico.</w:t>
      </w:r>
    </w:p>
    <w:p w14:paraId="66F5330E" w14:textId="3C6A3684" w:rsidR="1280FD90" w:rsidRDefault="1280FD90" w:rsidP="67A02350">
      <w:r>
        <w:t>4. **Tempo (When)**:</w:t>
      </w:r>
    </w:p>
    <w:p w14:paraId="155EA345" w14:textId="1499D538" w:rsidR="1280FD90" w:rsidRDefault="1280FD90" w:rsidP="67A02350">
      <w:r>
        <w:t xml:space="preserve">   - Defina os prazos e as datas de início e conclusão do projeto. Isso ajuda a estabelecer um cronograma claro para as atividades.</w:t>
      </w:r>
    </w:p>
    <w:p w14:paraId="21909684" w14:textId="31CA24AE" w:rsidR="1280FD90" w:rsidRDefault="1280FD90" w:rsidP="67A02350">
      <w:r>
        <w:t>5. **Responsabilidade (Who)**:</w:t>
      </w:r>
    </w:p>
    <w:p w14:paraId="6BFC02CC" w14:textId="71A4F90C" w:rsidR="1280FD90" w:rsidRDefault="1280FD90" w:rsidP="67A02350">
      <w:r>
        <w:t xml:space="preserve">   - Liste as pessoas ou as equipes responsáveis por cada aspecto do projeto. Isso inclui identificar os líderes do projeto, membros da equipe e outras partes interessadas.</w:t>
      </w:r>
    </w:p>
    <w:p w14:paraId="19B7DACA" w14:textId="6BB5A70F" w:rsidR="1280FD90" w:rsidRDefault="1280FD90" w:rsidP="67A02350">
      <w:r>
        <w:t>6. **Métodos (How)**:</w:t>
      </w:r>
    </w:p>
    <w:p w14:paraId="0CAB65F1" w14:textId="52E604C6" w:rsidR="1280FD90" w:rsidRDefault="1280FD90" w:rsidP="67A02350">
      <w:r>
        <w:t xml:space="preserve">   - Descreva os métodos ou processos que serão utilizados para alcançar os objetivos do projeto. Isso pode incluir estratégias, procedimentos e ferramentas a serem utilizadas.</w:t>
      </w:r>
    </w:p>
    <w:p w14:paraId="5927444E" w14:textId="384DFF18" w:rsidR="1280FD90" w:rsidRDefault="1280FD90" w:rsidP="67A02350">
      <w:r>
        <w:t>7. **Recursos necessários (How much)**:</w:t>
      </w:r>
    </w:p>
    <w:p w14:paraId="25041BE8" w14:textId="708C0D0D" w:rsidR="1280FD90" w:rsidRDefault="1280FD90" w:rsidP="67A02350">
      <w:r>
        <w:t xml:space="preserve">   - Enumere os recursos necessários para realizar o projeto, como financeiros, materiais, humanos e tecnológicos. Também é importante definir o orçamento disponível para o projeto.</w:t>
      </w:r>
    </w:p>
    <w:p w14:paraId="219B300D" w14:textId="7FF3010B" w:rsidR="1280FD90" w:rsidRDefault="1280FD90" w:rsidP="67A02350">
      <w:r>
        <w:t>8. **Ações a serem tomadas (How)**:</w:t>
      </w:r>
    </w:p>
    <w:p w14:paraId="530A3DB8" w14:textId="6784AFDD" w:rsidR="1280FD90" w:rsidRDefault="1280FD90" w:rsidP="67A02350">
      <w:r>
        <w:t xml:space="preserve">   - Liste as ações específicas que serão tomadas para implementar o projeto, com base nos métodos definidos anteriormente. Isso pode incluir tarefas, etapas do processo e marcos importantes.</w:t>
      </w:r>
    </w:p>
    <w:p w14:paraId="4EFA9F6F" w14:textId="7A8A155A" w:rsidR="67A02350" w:rsidRDefault="67A02350" w:rsidP="67A02350"/>
    <w:p w14:paraId="062401CA" w14:textId="09B84487" w:rsidR="1280FD90" w:rsidRDefault="1280FD90" w:rsidP="67A02350">
      <w:r>
        <w:lastRenderedPageBreak/>
        <w:t>9. **Acompanhamento e controle (How much)**:</w:t>
      </w:r>
    </w:p>
    <w:p w14:paraId="1938E58B" w14:textId="400E16A4" w:rsidR="1280FD90" w:rsidRDefault="1280FD90" w:rsidP="67A02350">
      <w:r>
        <w:t xml:space="preserve">   - Estabeleça métricas e indicadores de desempenho para monitorar o progresso do projeto e avaliar o seu sucesso. Isso pode incluir prazos intermediários, metas quantitativas e qualitativas, e critérios de avaliação.</w:t>
      </w:r>
    </w:p>
    <w:p w14:paraId="5C310EC5" w14:textId="6E11F5B7" w:rsidR="1280FD90" w:rsidRDefault="1280FD90" w:rsidP="67A02350">
      <w:r>
        <w:t>Ao completar todos esses passos, você terá elaborado uma matriz 5W2H abrangente que pode servir como um guia para o planejamento e execução do seu projeto. Certifique-se de revisar e atualizar a matriz conforme necessário ao longo do ciclo de vida do projeto.</w:t>
      </w:r>
    </w:p>
    <w:p w14:paraId="29916755" w14:textId="5D5BA973" w:rsidR="00B77F54" w:rsidRPr="001A69F2" w:rsidRDefault="00B77F54"/>
    <w:p w14:paraId="5ACF0E11" w14:textId="5CA8C219" w:rsidR="320BFA61" w:rsidRDefault="320BFA61" w:rsidP="67A02350">
      <w:r>
        <w:t>05/03/2024</w:t>
      </w:r>
    </w:p>
    <w:p w14:paraId="7CF784E1" w14:textId="7E3A177C" w:rsidR="477594AA" w:rsidRDefault="477594AA" w:rsidP="67A02350">
      <w:r>
        <w:t>Elicitação de requisitos? Quais são?</w:t>
      </w:r>
    </w:p>
    <w:p w14:paraId="5A96C56A" w14:textId="03E3FED3" w:rsidR="477594AA" w:rsidRDefault="477594AA" w:rsidP="67A02350">
      <w:pPr>
        <w:ind w:firstLine="708"/>
      </w:pPr>
      <w:r>
        <w:t xml:space="preserve">Entrevista, </w:t>
      </w:r>
      <w:r w:rsidR="1E1A03EC">
        <w:t xml:space="preserve">pergunta para o cabeça do time, </w:t>
      </w:r>
      <w:r>
        <w:t>quais são os atores e suas atribuições;</w:t>
      </w:r>
    </w:p>
    <w:p w14:paraId="4CD28A10" w14:textId="0ED6C22A" w:rsidR="31712E0D" w:rsidRDefault="31712E0D" w:rsidP="67A02350">
      <w:pPr>
        <w:ind w:firstLine="708"/>
      </w:pPr>
      <w:r>
        <w:t>Gerente de caixa, motorista, tia do caixa, operador do mercado...</w:t>
      </w:r>
    </w:p>
    <w:p w14:paraId="624735C7" w14:textId="6EFED01A" w:rsidR="477594AA" w:rsidRDefault="477594AA" w:rsidP="67A02350">
      <w:pPr>
        <w:ind w:firstLine="708"/>
      </w:pPr>
      <w:r>
        <w:t>Workshop</w:t>
      </w:r>
      <w:r w:rsidR="510859B3">
        <w:t>, o que você faz e como você faz</w:t>
      </w:r>
      <w:r w:rsidR="1D6BC8E8">
        <w:t>;</w:t>
      </w:r>
    </w:p>
    <w:p w14:paraId="5DCFCB60" w14:textId="107AED67" w:rsidR="477594AA" w:rsidRDefault="477594AA" w:rsidP="67A02350">
      <w:pPr>
        <w:ind w:firstLine="708"/>
      </w:pPr>
      <w:r>
        <w:t>Brainstorm</w:t>
      </w:r>
      <w:r w:rsidR="5C502073">
        <w:t xml:space="preserve">, perguntas, ideias, opiniões, desenhos, joga tudo na tempestade; </w:t>
      </w:r>
    </w:p>
    <w:p w14:paraId="5A9ED926" w14:textId="494E701E" w:rsidR="477594AA" w:rsidRDefault="477594AA" w:rsidP="67A02350">
      <w:pPr>
        <w:ind w:firstLine="708"/>
      </w:pPr>
      <w:r>
        <w:t>Etnografi</w:t>
      </w:r>
      <w:r w:rsidR="2932ACB6">
        <w:t>a, ver o que está sendo feito e o que foi dito que é feito;</w:t>
      </w:r>
    </w:p>
    <w:p w14:paraId="23ADB53C" w14:textId="30BA12B7" w:rsidR="2932ACB6" w:rsidRDefault="2932ACB6" w:rsidP="67A02350">
      <w:pPr>
        <w:ind w:firstLine="708"/>
      </w:pPr>
      <w:r>
        <w:t xml:space="preserve">Elaborar --&gt; </w:t>
      </w:r>
      <w:r w:rsidR="69AF7CDA">
        <w:t>Requisitos funcionais e não funcionais</w:t>
      </w:r>
    </w:p>
    <w:p w14:paraId="2EFD81B5" w14:textId="0CBB6858" w:rsidR="5ADFFC41" w:rsidRDefault="5ADFFC41" w:rsidP="67A02350">
      <w:r>
        <w:t>BPMN – Como funciona os processos do sistema? Versão 1,2,3...15, enfim</w:t>
      </w:r>
    </w:p>
    <w:p w14:paraId="487F1CC4" w14:textId="23913D99" w:rsidR="48A7FE8D" w:rsidRDefault="48A7FE8D" w:rsidP="67A02350">
      <w:r>
        <w:t>Identificados os atores da solução sistêmica?</w:t>
      </w:r>
      <w:r w:rsidR="2232DDF7">
        <w:t xml:space="preserve"> Requisito de produto, um reconhecimento óptico;</w:t>
      </w:r>
    </w:p>
    <w:p w14:paraId="18632F2A" w14:textId="3DF0C0D1" w:rsidR="01855090" w:rsidRDefault="01855090" w:rsidP="67A02350">
      <w:r>
        <w:t>Ferramenta de desenvolvimento do BPMN -&gt; Bizage</w:t>
      </w:r>
      <w:r w:rsidR="191F612E">
        <w:t>... explorar a ferramenta, se for ela</w:t>
      </w:r>
      <w:r w:rsidR="4B7B4BB9">
        <w:t>, colocar identificações nos processos</w:t>
      </w:r>
    </w:p>
    <w:p w14:paraId="2C07E3BB" w14:textId="03271A6C" w:rsidR="67A02350" w:rsidRDefault="67A02350" w:rsidP="67A02350"/>
    <w:p w14:paraId="4034994F" w14:textId="00828D6D" w:rsidR="1984E173" w:rsidRDefault="1984E173" w:rsidP="67A02350">
      <w:r>
        <w:t>EAP - Estrutura analítica do projeto – Escopo (foco na questão problema x)</w:t>
      </w:r>
    </w:p>
    <w:p w14:paraId="2B0E56E0" w14:textId="002E4346" w:rsidR="1984E173" w:rsidRDefault="1984E173" w:rsidP="67A02350">
      <w:r>
        <w:t>Iniciação &gt; processo contínuo, vai pro B somente quando A estiver pronto;</w:t>
      </w:r>
    </w:p>
    <w:p w14:paraId="030D85A5" w14:textId="3794E37F" w:rsidR="1984E173" w:rsidRDefault="1984E173" w:rsidP="67A02350">
      <w:r>
        <w:t xml:space="preserve">Planejamento&gt; </w:t>
      </w:r>
      <w:r w:rsidR="6AD957AE">
        <w:t>processo contínuo, porém a partir de algum momento, não necessariamente: A, B, C, 1, 2, 3, 4</w:t>
      </w:r>
    </w:p>
    <w:p w14:paraId="0C49C8AA" w14:textId="6DD3A635" w:rsidR="44496605" w:rsidRDefault="44496605" w:rsidP="67A02350">
      <w:pPr>
        <w:ind w:firstLine="708"/>
      </w:pPr>
      <w:r>
        <w:t xml:space="preserve">E &gt; </w:t>
      </w:r>
    </w:p>
    <w:p w14:paraId="1938BB1A" w14:textId="3C3B15C2" w:rsidR="44496605" w:rsidRDefault="44496605" w:rsidP="67A02350">
      <w:pPr>
        <w:ind w:firstLine="708"/>
      </w:pPr>
      <w:r>
        <w:t>M/C</w:t>
      </w:r>
      <w:r w:rsidR="4D57F8EC">
        <w:t xml:space="preserve"> &gt;</w:t>
      </w:r>
    </w:p>
    <w:p w14:paraId="6BF54A97" w14:textId="57A566D7" w:rsidR="00B77F54" w:rsidRDefault="44496605" w:rsidP="67A02350">
      <w:pPr>
        <w:ind w:firstLine="708"/>
      </w:pPr>
      <w:r>
        <w:t>C/F</w:t>
      </w:r>
      <w:r w:rsidR="2F4E5999">
        <w:t xml:space="preserve"> &gt;</w:t>
      </w:r>
    </w:p>
    <w:p w14:paraId="2CAE4DD3" w14:textId="77777777" w:rsidR="0071731C" w:rsidRDefault="0071731C" w:rsidP="67A02350">
      <w:pPr>
        <w:ind w:firstLine="708"/>
      </w:pPr>
    </w:p>
    <w:p w14:paraId="4ABC6117" w14:textId="77777777" w:rsidR="0071731C" w:rsidRDefault="0071731C" w:rsidP="67A02350">
      <w:pPr>
        <w:ind w:firstLine="708"/>
      </w:pPr>
    </w:p>
    <w:p w14:paraId="7ED2520B" w14:textId="77777777" w:rsidR="0071731C" w:rsidRDefault="0071731C" w:rsidP="67A02350">
      <w:pPr>
        <w:ind w:firstLine="708"/>
      </w:pPr>
    </w:p>
    <w:p w14:paraId="243E4046" w14:textId="77777777" w:rsidR="0071731C" w:rsidRDefault="0071731C" w:rsidP="67A02350">
      <w:pPr>
        <w:ind w:firstLine="708"/>
      </w:pPr>
    </w:p>
    <w:p w14:paraId="0F99D1E9" w14:textId="77777777" w:rsidR="0071731C" w:rsidRDefault="0071731C" w:rsidP="67A02350">
      <w:pPr>
        <w:ind w:firstLine="708"/>
      </w:pPr>
    </w:p>
    <w:p w14:paraId="4CD55690" w14:textId="77777777" w:rsidR="0071731C" w:rsidRDefault="0071731C" w:rsidP="67A02350">
      <w:pPr>
        <w:ind w:firstLine="708"/>
      </w:pPr>
    </w:p>
    <w:p w14:paraId="60D9BA69" w14:textId="430E93AD" w:rsidR="0071731C" w:rsidRDefault="0071731C" w:rsidP="67A02350">
      <w:pPr>
        <w:ind w:firstLine="708"/>
      </w:pPr>
      <w:r>
        <w:lastRenderedPageBreak/>
        <w:t>12/03/2024 – Terça</w:t>
      </w:r>
    </w:p>
    <w:p w14:paraId="4D1E4731" w14:textId="77777777" w:rsidR="0071731C" w:rsidRDefault="0071731C" w:rsidP="67A02350">
      <w:pPr>
        <w:ind w:firstLine="708"/>
      </w:pPr>
    </w:p>
    <w:p w14:paraId="11DE5AB9" w14:textId="0C3BFD53" w:rsidR="0071731C" w:rsidRDefault="0071731C" w:rsidP="67A02350">
      <w:pPr>
        <w:ind w:firstLine="708"/>
      </w:pPr>
      <w:r>
        <w:t>EAP</w:t>
      </w:r>
      <w:r w:rsidR="00853EE1">
        <w:t xml:space="preserve"> </w:t>
      </w:r>
      <w:r w:rsidR="00FD4699">
        <w:t xml:space="preserve">estrutura analítica do projeto </w:t>
      </w:r>
      <w:r w:rsidR="00853EE1">
        <w:t>- mapeamento do escopo</w:t>
      </w:r>
      <w:r w:rsidR="00045CB8">
        <w:t xml:space="preserve"> do projeto</w:t>
      </w:r>
    </w:p>
    <w:p w14:paraId="4F62633A" w14:textId="77777777" w:rsidR="0071731C" w:rsidRDefault="0071731C" w:rsidP="67A02350">
      <w:pPr>
        <w:ind w:firstLine="708"/>
      </w:pPr>
    </w:p>
    <w:p w14:paraId="4B66AFAD" w14:textId="77900EAB" w:rsidR="0071731C" w:rsidRDefault="0071731C" w:rsidP="67A02350">
      <w:pPr>
        <w:ind w:firstLine="708"/>
      </w:pPr>
      <w:r>
        <w:t>Sequencia de desenvolvimento</w:t>
      </w:r>
    </w:p>
    <w:p w14:paraId="568BA818" w14:textId="3013188A" w:rsidR="00392A27" w:rsidRDefault="00392A27" w:rsidP="67A02350">
      <w:pPr>
        <w:ind w:firstLine="708"/>
      </w:pPr>
      <w:r>
        <w:t>&gt; Elicitação de requisitos</w:t>
      </w:r>
    </w:p>
    <w:p w14:paraId="3C816A51" w14:textId="026C80DF" w:rsidR="0071731C" w:rsidRDefault="0071731C" w:rsidP="67A02350">
      <w:pPr>
        <w:ind w:firstLine="708"/>
      </w:pPr>
      <w:r>
        <w:t xml:space="preserve">&gt; BPMN </w:t>
      </w:r>
    </w:p>
    <w:p w14:paraId="785FBE9E" w14:textId="6293005A" w:rsidR="0071731C" w:rsidRDefault="0071731C" w:rsidP="0071731C">
      <w:pPr>
        <w:ind w:left="708" w:firstLine="708"/>
      </w:pPr>
      <w:r>
        <w:t>&gt; Documentação de requisitos</w:t>
      </w:r>
    </w:p>
    <w:p w14:paraId="4A18D693" w14:textId="1F8EF282" w:rsidR="0071731C" w:rsidRDefault="0071731C" w:rsidP="0071731C">
      <w:pPr>
        <w:ind w:left="708" w:firstLine="708"/>
      </w:pPr>
      <w:r>
        <w:t>&gt; Diagrama de casos de uso</w:t>
      </w:r>
    </w:p>
    <w:p w14:paraId="1F2FEDE9" w14:textId="3996581B" w:rsidR="0071731C" w:rsidRDefault="0071731C" w:rsidP="0071731C">
      <w:pPr>
        <w:ind w:left="1416" w:firstLine="708"/>
      </w:pPr>
      <w:r>
        <w:t>&gt; Documentação de casos de uso</w:t>
      </w:r>
    </w:p>
    <w:p w14:paraId="4F7B044A" w14:textId="6C4D6E32" w:rsidR="0071731C" w:rsidRDefault="0071731C" w:rsidP="0071731C">
      <w:pPr>
        <w:ind w:left="1416" w:firstLine="708"/>
      </w:pPr>
      <w:r>
        <w:t>&gt; Diagrama de sequência</w:t>
      </w:r>
    </w:p>
    <w:p w14:paraId="3E0ED0D4" w14:textId="2D676154" w:rsidR="0071731C" w:rsidRDefault="0071731C" w:rsidP="0071731C">
      <w:pPr>
        <w:ind w:left="1416" w:firstLine="708"/>
      </w:pPr>
      <w:r>
        <w:t>&gt; Diagrama de máquina de estado</w:t>
      </w:r>
    </w:p>
    <w:p w14:paraId="110E15C0" w14:textId="19704C26" w:rsidR="0071731C" w:rsidRDefault="0071731C" w:rsidP="0071731C">
      <w:pPr>
        <w:ind w:left="1416" w:firstLine="708"/>
      </w:pPr>
      <w:r>
        <w:t>&gt; Diagrama de atividade</w:t>
      </w:r>
    </w:p>
    <w:p w14:paraId="42146CEE" w14:textId="30F05AA3" w:rsidR="0071731C" w:rsidRDefault="0071731C" w:rsidP="0071731C">
      <w:pPr>
        <w:ind w:left="1416" w:firstLine="708"/>
      </w:pPr>
      <w:r>
        <w:t>&gt; Diagrama de Classe</w:t>
      </w:r>
    </w:p>
    <w:p w14:paraId="5213D4F8" w14:textId="3B974E43" w:rsidR="0071731C" w:rsidRDefault="0071731C" w:rsidP="0071731C">
      <w:pPr>
        <w:ind w:left="1416" w:firstLine="708"/>
      </w:pPr>
      <w:r>
        <w:tab/>
        <w:t>&gt; Telas</w:t>
      </w:r>
    </w:p>
    <w:p w14:paraId="1EABE371" w14:textId="1F25A8CC" w:rsidR="00392A27" w:rsidRDefault="00392A27" w:rsidP="0071731C">
      <w:pPr>
        <w:ind w:left="1416" w:firstLine="708"/>
      </w:pPr>
      <w:r>
        <w:tab/>
        <w:t>&gt; Métricas</w:t>
      </w:r>
    </w:p>
    <w:p w14:paraId="04A02C65" w14:textId="2186F3EB" w:rsidR="00392A27" w:rsidRDefault="00392A27" w:rsidP="0071731C">
      <w:pPr>
        <w:ind w:left="1416" w:firstLine="708"/>
      </w:pPr>
      <w:r>
        <w:tab/>
        <w:t>&gt; Proposta comercial</w:t>
      </w:r>
    </w:p>
    <w:p w14:paraId="601ABDA9" w14:textId="5270DF51" w:rsidR="00110F39" w:rsidRDefault="00110F39" w:rsidP="0071731C">
      <w:pPr>
        <w:ind w:left="1416" w:firstLine="708"/>
      </w:pPr>
      <w:r>
        <w:t>&gt; Matriz de rastreabilidade</w:t>
      </w:r>
    </w:p>
    <w:p w14:paraId="06E9DC0B" w14:textId="15B3C85B" w:rsidR="0071731C" w:rsidRDefault="00392A27" w:rsidP="0071731C">
      <w:r>
        <w:tab/>
        <w:t>&gt; Portabilidade</w:t>
      </w:r>
      <w:r w:rsidR="00277969">
        <w:t xml:space="preserve"> – Documentação de portabilidade, o que nosso sistema irá precisar de homologação;</w:t>
      </w:r>
      <w:r w:rsidR="00501358">
        <w:t xml:space="preserve"> teste de caixa branca (código), preta (infra</w:t>
      </w:r>
      <w:r w:rsidR="007A7FAE">
        <w:t>, precisa de periféricos?</w:t>
      </w:r>
      <w:r w:rsidR="00501358">
        <w:t>) e cinza (casou?).</w:t>
      </w:r>
    </w:p>
    <w:p w14:paraId="5E084EC4" w14:textId="77777777" w:rsidR="00277969" w:rsidRDefault="00277969" w:rsidP="0071731C"/>
    <w:p w14:paraId="14E960DF" w14:textId="77777777" w:rsidR="00277969" w:rsidRDefault="00277969" w:rsidP="0071731C"/>
    <w:p w14:paraId="314E31CF" w14:textId="319FEE22" w:rsidR="00941B6D" w:rsidRDefault="00941B6D" w:rsidP="00941B6D">
      <w:pPr>
        <w:spacing w:after="0"/>
      </w:pPr>
      <w:r w:rsidRPr="00941B6D">
        <w:t>Conheça as 10 áreas de conhecimento do PMBOK</w:t>
      </w:r>
    </w:p>
    <w:p w14:paraId="7C1FD382" w14:textId="6D5C4718" w:rsidR="00941B6D" w:rsidRDefault="00941B6D" w:rsidP="00941B6D">
      <w:r w:rsidRPr="00941B6D">
        <w:t>https://robsoncamargo.com.br/blog/areas-de-conhecimento-do-PMBOK</w:t>
      </w:r>
    </w:p>
    <w:p w14:paraId="2A2C8F71" w14:textId="4B9F9DE8" w:rsidR="00D1248D" w:rsidRDefault="00D1248D" w:rsidP="00D1248D">
      <w:r>
        <w:t>As "10 Gerências" e os "9 Problemas" são conceitos propostos por Barry Boehm em seu modelo de espiral para o desenvolvimento de software. Esses conceitos descrevem as áreas de gerenciamento e os problemas típicos enfrentados durante o ciclo de vida do desenvolvimento de software. Aqui está uma breve explicação de cada um:</w:t>
      </w:r>
    </w:p>
    <w:p w14:paraId="1279BFF0" w14:textId="113CFBB3" w:rsidR="00D1248D" w:rsidRDefault="00D1248D" w:rsidP="00D1248D">
      <w:r>
        <w:t>**As 10 Gerências**:</w:t>
      </w:r>
    </w:p>
    <w:p w14:paraId="19708705" w14:textId="73FECE4B" w:rsidR="00D1248D" w:rsidRDefault="00D1248D" w:rsidP="00D1248D">
      <w:r>
        <w:t>1. **Gerência de Planejamento**: Envolve o estabelecimento de objetivos, planos e estimativas para o projeto de software.</w:t>
      </w:r>
    </w:p>
    <w:p w14:paraId="34DB0BDE" w14:textId="6FB2F99D" w:rsidR="00D1248D" w:rsidRDefault="00D1248D" w:rsidP="00D1248D">
      <w:r>
        <w:t>2. **Gerência de Estimativa**: Trata das estimativas de custo, cronograma, esforço e recursos necessários para o projeto.</w:t>
      </w:r>
    </w:p>
    <w:p w14:paraId="3C613942" w14:textId="2CBEF925" w:rsidR="00D1248D" w:rsidRDefault="00D1248D" w:rsidP="00D1248D">
      <w:r>
        <w:lastRenderedPageBreak/>
        <w:t>3. **Gerência de Riscos**: Identifica, avalia e controla os riscos que podem afetar o sucesso do projeto de software.</w:t>
      </w:r>
    </w:p>
    <w:p w14:paraId="0A183FE5" w14:textId="513BBDA0" w:rsidR="00D1248D" w:rsidRDefault="00D1248D" w:rsidP="00D1248D">
      <w:r>
        <w:t>4. **Gerência de Qualidade**: Envolvida na definição e garantia da qualidade do produto de software em desenvolvimento.</w:t>
      </w:r>
    </w:p>
    <w:p w14:paraId="4814F72D" w14:textId="731084BC" w:rsidR="00D1248D" w:rsidRDefault="00D1248D" w:rsidP="00D1248D">
      <w:r>
        <w:t>5. **Gerência de Engenharia**: Coordena as atividades de engenharia de software, incluindo análise, projeto, implementação e testes.</w:t>
      </w:r>
    </w:p>
    <w:p w14:paraId="35037094" w14:textId="17562E75" w:rsidR="00D1248D" w:rsidRDefault="00D1248D" w:rsidP="00D1248D">
      <w:r>
        <w:t>6. **Gerência de Configuração**: Responsável pela gestão das configurações do produto de software, controle de versões e alterações.</w:t>
      </w:r>
    </w:p>
    <w:p w14:paraId="5F9BB166" w14:textId="1CD23258" w:rsidR="00D1248D" w:rsidRDefault="00D1248D" w:rsidP="00D1248D">
      <w:r>
        <w:t>7. **Gerência de Subcontratação**: Lida com a seleção, negociação e gestão de fornecedores e subcontratados envolvidos no projeto.</w:t>
      </w:r>
    </w:p>
    <w:p w14:paraId="34A6271F" w14:textId="5B5076AF" w:rsidR="00D1248D" w:rsidRDefault="00D1248D" w:rsidP="00D1248D">
      <w:r>
        <w:t>8. **Gerência de Acompanhamento**: Monitora e controla o progresso do projeto em relação aos planos estabelecidos.</w:t>
      </w:r>
    </w:p>
    <w:p w14:paraId="220A0A31" w14:textId="6DD75401" w:rsidR="00D1248D" w:rsidRDefault="00D1248D" w:rsidP="00D1248D">
      <w:r>
        <w:t>9. **Gerência de Reutilização**: Promove a reutilização de componentes e artefatos de software para aumentar a eficiência e a qualidade.</w:t>
      </w:r>
    </w:p>
    <w:p w14:paraId="7635B3B8" w14:textId="77777777" w:rsidR="00D1248D" w:rsidRDefault="00D1248D" w:rsidP="00D1248D">
      <w:r>
        <w:t>10. **Gerência de Transição**: Planeja e coordena a transição do software do ambiente de desenvolvimento para o ambiente de produção.</w:t>
      </w:r>
    </w:p>
    <w:p w14:paraId="053C8359" w14:textId="77777777" w:rsidR="00D1248D" w:rsidRDefault="00D1248D" w:rsidP="00D1248D"/>
    <w:p w14:paraId="55C1076C" w14:textId="3D9339D4" w:rsidR="00D1248D" w:rsidRDefault="00D1248D" w:rsidP="00D1248D">
      <w:r>
        <w:t>**Os 9 Problemas**:</w:t>
      </w:r>
    </w:p>
    <w:p w14:paraId="57EFBD6E" w14:textId="5EECCD77" w:rsidR="00D1248D" w:rsidRDefault="00D1248D" w:rsidP="00D1248D">
      <w:r>
        <w:t>1. **Requisitos Incompletos**: Dificuldade em entender, capturar e documentar completamente os requisitos do sistema.</w:t>
      </w:r>
    </w:p>
    <w:p w14:paraId="5D2D0505" w14:textId="3F5FF2A7" w:rsidR="00D1248D" w:rsidRDefault="00D1248D" w:rsidP="00D1248D">
      <w:r>
        <w:t>2. **Complexidade**: Desafios associados à complexidade do software, incluindo arquitetura, tecnologia e requisitos.</w:t>
      </w:r>
    </w:p>
    <w:p w14:paraId="18264F0B" w14:textId="249691B1" w:rsidR="00D1248D" w:rsidRDefault="00D1248D" w:rsidP="00D1248D">
      <w:r>
        <w:t>3. **Conformidade**: Garantir que o software desenvolvido atenda a padrões, regulamentos e políticas relevantes.</w:t>
      </w:r>
    </w:p>
    <w:p w14:paraId="4430DEBE" w14:textId="1DE99219" w:rsidR="00D1248D" w:rsidRDefault="00D1248D" w:rsidP="00D1248D">
      <w:r>
        <w:t>4. **Mudanças nos Requisitos**: Gerenciar e controlar mudanças nos requisitos do software durante o ciclo de vida do projeto.</w:t>
      </w:r>
    </w:p>
    <w:p w14:paraId="5DD46E9C" w14:textId="017C7037" w:rsidR="00D1248D" w:rsidRDefault="00D1248D" w:rsidP="00D1248D">
      <w:r>
        <w:t>5. **Estimativas Erradas**: Dificuldade em fazer estimativas precisas de custo, cronograma e esforço para o projeto.</w:t>
      </w:r>
    </w:p>
    <w:p w14:paraId="6A8427A8" w14:textId="245F924E" w:rsidR="00D1248D" w:rsidRDefault="00D1248D" w:rsidP="00D1248D">
      <w:r>
        <w:t>6. **Gestão de Riscos Inadequada**: Falha em identificar, avaliar e mitigar os riscos que podem afetar o sucesso do projeto.</w:t>
      </w:r>
    </w:p>
    <w:p w14:paraId="6C1EDF43" w14:textId="15381A8F" w:rsidR="00D1248D" w:rsidRDefault="00D1248D" w:rsidP="00D1248D">
      <w:r>
        <w:t>7. **Controle de Versões Inadequado**: Problemas com o controle de versões, configuração e gerenciamento de mudanças no software.</w:t>
      </w:r>
    </w:p>
    <w:p w14:paraId="6C77EF47" w14:textId="618061E3" w:rsidR="00D1248D" w:rsidRDefault="00D1248D" w:rsidP="00D1248D">
      <w:r>
        <w:t>8. **Controle de Qualidade Insuficiente**: Falha em garantir a qualidade do software por meio de testes, revisões e processos de garantia de qualidade.</w:t>
      </w:r>
    </w:p>
    <w:p w14:paraId="78AD8801" w14:textId="38C7BBE7" w:rsidR="00D1248D" w:rsidRDefault="00D1248D" w:rsidP="00D1248D">
      <w:r>
        <w:t>9. **Falta de Visibilidade**: Pouca transparência e visibilidade do progresso do projeto, impedindo o acompanhamento adequado do mesmo.</w:t>
      </w:r>
    </w:p>
    <w:p w14:paraId="5E6D0CCC" w14:textId="34479263" w:rsidR="00392A27" w:rsidRPr="001A69F2" w:rsidRDefault="00D1248D" w:rsidP="00D1248D">
      <w:r>
        <w:lastRenderedPageBreak/>
        <w:t>Esses conceitos são fundamentais para o entendimento e gerenciamento eficaz de projetos de desenvolvimento de software, ajudando a identificar áreas críticas que precisam ser tratadas para garantir o sucesso do projeto.</w:t>
      </w:r>
    </w:p>
    <w:sectPr w:rsidR="00392A27" w:rsidRPr="001A69F2" w:rsidSect="005750FA">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D0DAF"/>
    <w:multiLevelType w:val="hybridMultilevel"/>
    <w:tmpl w:val="A2703AD2"/>
    <w:lvl w:ilvl="0" w:tplc="1E6801FC">
      <w:start w:val="10"/>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148689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A"/>
    <w:rsid w:val="000003BC"/>
    <w:rsid w:val="0000541D"/>
    <w:rsid w:val="00010C68"/>
    <w:rsid w:val="00011325"/>
    <w:rsid w:val="00045CB8"/>
    <w:rsid w:val="000540AC"/>
    <w:rsid w:val="00091880"/>
    <w:rsid w:val="000D6E41"/>
    <w:rsid w:val="00110F39"/>
    <w:rsid w:val="001331F9"/>
    <w:rsid w:val="00147ECB"/>
    <w:rsid w:val="00160CAE"/>
    <w:rsid w:val="00164A17"/>
    <w:rsid w:val="0018165A"/>
    <w:rsid w:val="00194E7D"/>
    <w:rsid w:val="001A69F2"/>
    <w:rsid w:val="001D2806"/>
    <w:rsid w:val="001F172D"/>
    <w:rsid w:val="00216843"/>
    <w:rsid w:val="00277969"/>
    <w:rsid w:val="002966FF"/>
    <w:rsid w:val="002B0E97"/>
    <w:rsid w:val="002B0FB3"/>
    <w:rsid w:val="002B6C1A"/>
    <w:rsid w:val="002C0E17"/>
    <w:rsid w:val="002C0F58"/>
    <w:rsid w:val="002C2FC6"/>
    <w:rsid w:val="0035076D"/>
    <w:rsid w:val="00361636"/>
    <w:rsid w:val="00367122"/>
    <w:rsid w:val="00392A27"/>
    <w:rsid w:val="003A022A"/>
    <w:rsid w:val="003B35DA"/>
    <w:rsid w:val="003B72EC"/>
    <w:rsid w:val="003D49DD"/>
    <w:rsid w:val="003E5B2C"/>
    <w:rsid w:val="003E5B43"/>
    <w:rsid w:val="003E6787"/>
    <w:rsid w:val="003F3972"/>
    <w:rsid w:val="00405C91"/>
    <w:rsid w:val="00456B23"/>
    <w:rsid w:val="00480A0D"/>
    <w:rsid w:val="0048503D"/>
    <w:rsid w:val="004919D6"/>
    <w:rsid w:val="004B0A0B"/>
    <w:rsid w:val="004B70EA"/>
    <w:rsid w:val="004C0494"/>
    <w:rsid w:val="004D1B2C"/>
    <w:rsid w:val="004F1708"/>
    <w:rsid w:val="00501358"/>
    <w:rsid w:val="00501630"/>
    <w:rsid w:val="00524EB0"/>
    <w:rsid w:val="00531C8E"/>
    <w:rsid w:val="00532F40"/>
    <w:rsid w:val="00565FB4"/>
    <w:rsid w:val="005750FA"/>
    <w:rsid w:val="0059118D"/>
    <w:rsid w:val="00594120"/>
    <w:rsid w:val="005A3DD9"/>
    <w:rsid w:val="005B7E60"/>
    <w:rsid w:val="005C3DC1"/>
    <w:rsid w:val="005D7526"/>
    <w:rsid w:val="005E2786"/>
    <w:rsid w:val="005F6121"/>
    <w:rsid w:val="00623BB6"/>
    <w:rsid w:val="006249D4"/>
    <w:rsid w:val="006331C6"/>
    <w:rsid w:val="006850A6"/>
    <w:rsid w:val="00692530"/>
    <w:rsid w:val="00694D25"/>
    <w:rsid w:val="00695E9F"/>
    <w:rsid w:val="006A26EA"/>
    <w:rsid w:val="006A5B34"/>
    <w:rsid w:val="006D523F"/>
    <w:rsid w:val="006F4006"/>
    <w:rsid w:val="0071731C"/>
    <w:rsid w:val="00725014"/>
    <w:rsid w:val="00754840"/>
    <w:rsid w:val="00756EC4"/>
    <w:rsid w:val="00760870"/>
    <w:rsid w:val="00767B59"/>
    <w:rsid w:val="0077179A"/>
    <w:rsid w:val="007813E2"/>
    <w:rsid w:val="00781558"/>
    <w:rsid w:val="007A7FAE"/>
    <w:rsid w:val="007E1592"/>
    <w:rsid w:val="007E188C"/>
    <w:rsid w:val="00810DE2"/>
    <w:rsid w:val="008257A7"/>
    <w:rsid w:val="00832AEF"/>
    <w:rsid w:val="0084162E"/>
    <w:rsid w:val="00853EE1"/>
    <w:rsid w:val="0088469D"/>
    <w:rsid w:val="008B17FC"/>
    <w:rsid w:val="008B5D9F"/>
    <w:rsid w:val="008C792A"/>
    <w:rsid w:val="008D12B0"/>
    <w:rsid w:val="008F105B"/>
    <w:rsid w:val="00903966"/>
    <w:rsid w:val="00941B6D"/>
    <w:rsid w:val="00952A06"/>
    <w:rsid w:val="009B1007"/>
    <w:rsid w:val="009B659E"/>
    <w:rsid w:val="009F44C0"/>
    <w:rsid w:val="00A04287"/>
    <w:rsid w:val="00A13B38"/>
    <w:rsid w:val="00A36E74"/>
    <w:rsid w:val="00A649F9"/>
    <w:rsid w:val="00A718AA"/>
    <w:rsid w:val="00A739E7"/>
    <w:rsid w:val="00A74B47"/>
    <w:rsid w:val="00A81E22"/>
    <w:rsid w:val="00AB304F"/>
    <w:rsid w:val="00AB3B26"/>
    <w:rsid w:val="00AC0F79"/>
    <w:rsid w:val="00AF4124"/>
    <w:rsid w:val="00AF6300"/>
    <w:rsid w:val="00AF7788"/>
    <w:rsid w:val="00B20B43"/>
    <w:rsid w:val="00B4602C"/>
    <w:rsid w:val="00B742CC"/>
    <w:rsid w:val="00B77F54"/>
    <w:rsid w:val="00B84AC2"/>
    <w:rsid w:val="00BB7157"/>
    <w:rsid w:val="00BD1388"/>
    <w:rsid w:val="00C13E5E"/>
    <w:rsid w:val="00C22427"/>
    <w:rsid w:val="00C24254"/>
    <w:rsid w:val="00C24386"/>
    <w:rsid w:val="00C57065"/>
    <w:rsid w:val="00C60059"/>
    <w:rsid w:val="00C6482F"/>
    <w:rsid w:val="00C80A91"/>
    <w:rsid w:val="00C83C3B"/>
    <w:rsid w:val="00CE051C"/>
    <w:rsid w:val="00CE350F"/>
    <w:rsid w:val="00CF340A"/>
    <w:rsid w:val="00D1248D"/>
    <w:rsid w:val="00D74E02"/>
    <w:rsid w:val="00D77B76"/>
    <w:rsid w:val="00D80ACE"/>
    <w:rsid w:val="00D84AC6"/>
    <w:rsid w:val="00DB490A"/>
    <w:rsid w:val="00DE0639"/>
    <w:rsid w:val="00E02258"/>
    <w:rsid w:val="00E05E7C"/>
    <w:rsid w:val="00E2301E"/>
    <w:rsid w:val="00E25566"/>
    <w:rsid w:val="00E47A8D"/>
    <w:rsid w:val="00E526AA"/>
    <w:rsid w:val="00E65D37"/>
    <w:rsid w:val="00E94A94"/>
    <w:rsid w:val="00EA0521"/>
    <w:rsid w:val="00EC3305"/>
    <w:rsid w:val="00EE725B"/>
    <w:rsid w:val="00F156B9"/>
    <w:rsid w:val="00F7408B"/>
    <w:rsid w:val="00FC4465"/>
    <w:rsid w:val="00FD4699"/>
    <w:rsid w:val="00FF0D85"/>
    <w:rsid w:val="01855090"/>
    <w:rsid w:val="01F56756"/>
    <w:rsid w:val="03A2F0C3"/>
    <w:rsid w:val="048B866F"/>
    <w:rsid w:val="05B9F16B"/>
    <w:rsid w:val="062756D0"/>
    <w:rsid w:val="06A1CAB7"/>
    <w:rsid w:val="07B0B2D2"/>
    <w:rsid w:val="088DDD1E"/>
    <w:rsid w:val="094C8333"/>
    <w:rsid w:val="09B6AE1E"/>
    <w:rsid w:val="0E3268B5"/>
    <w:rsid w:val="0E3A563B"/>
    <w:rsid w:val="1096CA3F"/>
    <w:rsid w:val="1102FD34"/>
    <w:rsid w:val="117EB9EF"/>
    <w:rsid w:val="11CA8D42"/>
    <w:rsid w:val="1280FD90"/>
    <w:rsid w:val="12D84051"/>
    <w:rsid w:val="130DC75E"/>
    <w:rsid w:val="13E49E06"/>
    <w:rsid w:val="1551A63A"/>
    <w:rsid w:val="155BC312"/>
    <w:rsid w:val="16456820"/>
    <w:rsid w:val="17E13881"/>
    <w:rsid w:val="18B3E591"/>
    <w:rsid w:val="191F612E"/>
    <w:rsid w:val="1984E173"/>
    <w:rsid w:val="1D6BC8E8"/>
    <w:rsid w:val="1E1A03EC"/>
    <w:rsid w:val="20BEF776"/>
    <w:rsid w:val="2232DDF7"/>
    <w:rsid w:val="239D4128"/>
    <w:rsid w:val="23F69838"/>
    <w:rsid w:val="28656934"/>
    <w:rsid w:val="28CA095B"/>
    <w:rsid w:val="28D1F6E1"/>
    <w:rsid w:val="28F5A1CA"/>
    <w:rsid w:val="2932ACB6"/>
    <w:rsid w:val="2A65D9BC"/>
    <w:rsid w:val="2CED1BDE"/>
    <w:rsid w:val="2D9D7A7E"/>
    <w:rsid w:val="2DD0362A"/>
    <w:rsid w:val="2F4E5999"/>
    <w:rsid w:val="31712E0D"/>
    <w:rsid w:val="317E8A6F"/>
    <w:rsid w:val="31DBDF72"/>
    <w:rsid w:val="320BFA61"/>
    <w:rsid w:val="3225E6AF"/>
    <w:rsid w:val="38170037"/>
    <w:rsid w:val="38ADD919"/>
    <w:rsid w:val="3CDFF41E"/>
    <w:rsid w:val="3CE8A477"/>
    <w:rsid w:val="3FFFCE44"/>
    <w:rsid w:val="4275D494"/>
    <w:rsid w:val="44496605"/>
    <w:rsid w:val="44C8655F"/>
    <w:rsid w:val="454075E0"/>
    <w:rsid w:val="45C69DB3"/>
    <w:rsid w:val="47626E14"/>
    <w:rsid w:val="477594AA"/>
    <w:rsid w:val="48A7FE8D"/>
    <w:rsid w:val="48FE3E75"/>
    <w:rsid w:val="497A1069"/>
    <w:rsid w:val="4B7B4BB9"/>
    <w:rsid w:val="4C162B15"/>
    <w:rsid w:val="4D57F8EC"/>
    <w:rsid w:val="4DDB2FBA"/>
    <w:rsid w:val="4F47AC4A"/>
    <w:rsid w:val="510859B3"/>
    <w:rsid w:val="537FBB51"/>
    <w:rsid w:val="5413315E"/>
    <w:rsid w:val="544A953E"/>
    <w:rsid w:val="59EEFCD5"/>
    <w:rsid w:val="5A20EE38"/>
    <w:rsid w:val="5ADFFC41"/>
    <w:rsid w:val="5C502073"/>
    <w:rsid w:val="5C6567CC"/>
    <w:rsid w:val="60431971"/>
    <w:rsid w:val="6075E7AA"/>
    <w:rsid w:val="60808CC9"/>
    <w:rsid w:val="6127BEAB"/>
    <w:rsid w:val="61B6AB62"/>
    <w:rsid w:val="61D632FE"/>
    <w:rsid w:val="658965C7"/>
    <w:rsid w:val="67A02350"/>
    <w:rsid w:val="69AF7CDA"/>
    <w:rsid w:val="6AD957AE"/>
    <w:rsid w:val="6C689545"/>
    <w:rsid w:val="6CE0EE7E"/>
    <w:rsid w:val="6E6FF1E8"/>
    <w:rsid w:val="6ED597DD"/>
    <w:rsid w:val="70D12C87"/>
    <w:rsid w:val="72C75605"/>
    <w:rsid w:val="77033A7E"/>
    <w:rsid w:val="789F0ADF"/>
    <w:rsid w:val="78CB298D"/>
    <w:rsid w:val="7A1436D5"/>
    <w:rsid w:val="7D7BE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EA42"/>
  <w15:chartTrackingRefBased/>
  <w15:docId w15:val="{5AB150CF-6F13-452B-88E8-9811B5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0A0D"/>
    <w:pPr>
      <w:ind w:left="720"/>
      <w:contextualSpacing/>
    </w:pPr>
  </w:style>
  <w:style w:type="paragraph" w:styleId="Textodecomentrio">
    <w:name w:val="annotation text"/>
    <w:basedOn w:val="Normal"/>
    <w:link w:val="TextodecomentrioChar"/>
    <w:uiPriority w:val="99"/>
    <w:semiHidden/>
    <w:unhideWhenUsed/>
    <w:rsid w:val="004B0A0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B0A0B"/>
    <w:rPr>
      <w:sz w:val="20"/>
      <w:szCs w:val="20"/>
    </w:rPr>
  </w:style>
  <w:style w:type="character" w:styleId="Refdecomentrio">
    <w:name w:val="annotation reference"/>
    <w:basedOn w:val="Fontepargpadro"/>
    <w:uiPriority w:val="99"/>
    <w:semiHidden/>
    <w:unhideWhenUsed/>
    <w:rsid w:val="004B0A0B"/>
    <w:rPr>
      <w:sz w:val="16"/>
      <w:szCs w:val="16"/>
    </w:rPr>
  </w:style>
  <w:style w:type="character" w:styleId="Hyperlink">
    <w:name w:val="Hyperlink"/>
    <w:basedOn w:val="Fontepargpadro"/>
    <w:uiPriority w:val="99"/>
    <w:unhideWhenUsed/>
    <w:rsid w:val="001D2806"/>
    <w:rPr>
      <w:color w:val="0563C1" w:themeColor="hyperlink"/>
      <w:u w:val="single"/>
    </w:rPr>
  </w:style>
  <w:style w:type="character" w:styleId="MenoPendente">
    <w:name w:val="Unresolved Mention"/>
    <w:basedOn w:val="Fontepargpadro"/>
    <w:uiPriority w:val="99"/>
    <w:semiHidden/>
    <w:unhideWhenUsed/>
    <w:rsid w:val="001D2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229999">
      <w:bodyDiv w:val="1"/>
      <w:marLeft w:val="0"/>
      <w:marRight w:val="0"/>
      <w:marTop w:val="0"/>
      <w:marBottom w:val="0"/>
      <w:divBdr>
        <w:top w:val="none" w:sz="0" w:space="0" w:color="auto"/>
        <w:left w:val="none" w:sz="0" w:space="0" w:color="auto"/>
        <w:bottom w:val="none" w:sz="0" w:space="0" w:color="auto"/>
        <w:right w:val="none" w:sz="0" w:space="0" w:color="auto"/>
      </w:divBdr>
    </w:div>
    <w:div w:id="742409043">
      <w:bodyDiv w:val="1"/>
      <w:marLeft w:val="0"/>
      <w:marRight w:val="0"/>
      <w:marTop w:val="0"/>
      <w:marBottom w:val="0"/>
      <w:divBdr>
        <w:top w:val="none" w:sz="0" w:space="0" w:color="auto"/>
        <w:left w:val="none" w:sz="0" w:space="0" w:color="auto"/>
        <w:bottom w:val="none" w:sz="0" w:space="0" w:color="auto"/>
        <w:right w:val="none" w:sz="0" w:space="0" w:color="auto"/>
      </w:divBdr>
    </w:div>
    <w:div w:id="9540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bVBk7B0mjZ"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forms.office.com/r/qZpgda58FR" TargetMode="External"/><Relationship Id="rId4" Type="http://schemas.openxmlformats.org/officeDocument/2006/relationships/numbering" Target="numbering.xml"/><Relationship Id="rId9" Type="http://schemas.openxmlformats.org/officeDocument/2006/relationships/hyperlink" Target="https://forms.office.com/r/YGU0kT5F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3114aab-23d5-4c61-b27d-c52731a736f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4E946A9A0AE84E9DA87CDA95DB11DF" ma:contentTypeVersion="6" ma:contentTypeDescription="Create a new document." ma:contentTypeScope="" ma:versionID="bb61a6ac3aea4199544aa7d7a57e408f">
  <xsd:schema xmlns:xsd="http://www.w3.org/2001/XMLSchema" xmlns:xs="http://www.w3.org/2001/XMLSchema" xmlns:p="http://schemas.microsoft.com/office/2006/metadata/properties" xmlns:ns3="53114aab-23d5-4c61-b27d-c52731a736fe" targetNamespace="http://schemas.microsoft.com/office/2006/metadata/properties" ma:root="true" ma:fieldsID="1864f188e07619b3215d0bd9ce01fc02" ns3:_="">
    <xsd:import namespace="53114aab-23d5-4c61-b27d-c52731a736f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14aab-23d5-4c61-b27d-c52731a736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5D4A30-0D83-49A2-8D1B-0F61F1897CF8}">
  <ds:schemaRefs>
    <ds:schemaRef ds:uri="http://schemas.microsoft.com/sharepoint/v3/contenttype/forms"/>
  </ds:schemaRefs>
</ds:datastoreItem>
</file>

<file path=customXml/itemProps2.xml><?xml version="1.0" encoding="utf-8"?>
<ds:datastoreItem xmlns:ds="http://schemas.openxmlformats.org/officeDocument/2006/customXml" ds:itemID="{F95C2D64-EA73-4860-8405-66231CBE6869}">
  <ds:schemaRefs>
    <ds:schemaRef ds:uri="http://schemas.microsoft.com/office/2006/metadata/properties"/>
    <ds:schemaRef ds:uri="http://schemas.microsoft.com/office/infopath/2007/PartnerControls"/>
    <ds:schemaRef ds:uri="53114aab-23d5-4c61-b27d-c52731a736fe"/>
  </ds:schemaRefs>
</ds:datastoreItem>
</file>

<file path=customXml/itemProps3.xml><?xml version="1.0" encoding="utf-8"?>
<ds:datastoreItem xmlns:ds="http://schemas.openxmlformats.org/officeDocument/2006/customXml" ds:itemID="{F85A3625-A8E9-4546-8905-ADD7E38C83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114aab-23d5-4c61-b27d-c52731a73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11</Pages>
  <Words>3285</Words>
  <Characters>17743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20987</CharactersWithSpaces>
  <SharedDoc>false</SharedDoc>
  <HLinks>
    <vt:vector size="12" baseType="variant">
      <vt:variant>
        <vt:i4>1769545</vt:i4>
      </vt:variant>
      <vt:variant>
        <vt:i4>3</vt:i4>
      </vt:variant>
      <vt:variant>
        <vt:i4>0</vt:i4>
      </vt:variant>
      <vt:variant>
        <vt:i4>5</vt:i4>
      </vt:variant>
      <vt:variant>
        <vt:lpwstr>https://forms.office.com/r/YGU0kT5FBr</vt:lpwstr>
      </vt:variant>
      <vt:variant>
        <vt:lpwstr/>
      </vt:variant>
      <vt:variant>
        <vt:i4>4587550</vt:i4>
      </vt:variant>
      <vt:variant>
        <vt:i4>0</vt:i4>
      </vt:variant>
      <vt:variant>
        <vt:i4>0</vt:i4>
      </vt:variant>
      <vt:variant>
        <vt:i4>5</vt:i4>
      </vt:variant>
      <vt:variant>
        <vt:lpwstr>https://forms.office.com/r/bVBk7B0mjZ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SILVA GOMES</dc:creator>
  <cp:keywords/>
  <dc:description/>
  <cp:lastModifiedBy>MATHEUS DA SILVA GOMES</cp:lastModifiedBy>
  <cp:revision>120</cp:revision>
  <dcterms:created xsi:type="dcterms:W3CDTF">2024-02-27T23:00:00Z</dcterms:created>
  <dcterms:modified xsi:type="dcterms:W3CDTF">2024-04-02T18:55:00Z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0x010100BD4E946A9A0AE84E9DA87CDA95DB11DF</vt:lpwstr>
  </property>
</Properties>
</file>